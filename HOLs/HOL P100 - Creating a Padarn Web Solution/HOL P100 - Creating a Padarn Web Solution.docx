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3D6098"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color w:val="365F91" w:themeColor="accent1" w:themeShade="BF"/>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53407D">
            <w:rPr>
              <w:b/>
              <w:sz w:val="80"/>
              <w:szCs w:val="80"/>
            </w:rPr>
            <w:t xml:space="preserve">HOL P100 - Creating a </w:t>
          </w:r>
          <w:proofErr w:type="spellStart"/>
          <w:r w:rsidR="0053407D">
            <w:rPr>
              <w:b/>
              <w:sz w:val="80"/>
              <w:szCs w:val="80"/>
            </w:rPr>
            <w:t>Padarn</w:t>
          </w:r>
          <w:proofErr w:type="spellEnd"/>
          <w:r w:rsidR="0053407D">
            <w:rPr>
              <w:b/>
              <w:sz w:val="80"/>
              <w:szCs w:val="80"/>
            </w:rPr>
            <w:t xml:space="preserve"> Web Solution</w:t>
          </w:r>
        </w:sdtContent>
      </w:sdt>
    </w:p>
    <w:p w:rsidR="00E9463E" w:rsidRDefault="00E9463E" w:rsidP="00105491">
      <w:r>
        <w:br w:type="page"/>
      </w:r>
    </w:p>
    <w:p w:rsidR="00E9463E" w:rsidRDefault="00E9463E" w:rsidP="00105491"/>
    <w:p w:rsidR="00506F15" w:rsidRDefault="00E9463E">
      <w:pPr>
        <w:pStyle w:val="Heading1"/>
      </w:pPr>
      <w:bookmarkStart w:id="0" w:name="_Toc85780117"/>
      <w:r>
        <w:t>Table of Contents</w:t>
      </w:r>
      <w:bookmarkEnd w:id="0"/>
    </w:p>
    <w:p w:rsidR="00D01B3E" w:rsidRDefault="003D6098">
      <w:pPr>
        <w:pStyle w:val="TOC1"/>
        <w:numPr>
          <w:ins w:id="1" w:author="Neil Cowburn" w:date="2008-10-16T12:39:00Z"/>
        </w:numPr>
        <w:rPr>
          <w:ins w:id="2" w:author="Neil Cowburn" w:date="2008-10-16T12:39:00Z"/>
          <w:rFonts w:eastAsiaTheme="minorEastAsia"/>
          <w:noProof/>
          <w:sz w:val="24"/>
          <w:szCs w:val="24"/>
          <w:lang w:val="en-GB"/>
        </w:rPr>
      </w:pPr>
      <w:r>
        <w:fldChar w:fldCharType="begin"/>
      </w:r>
      <w:r w:rsidR="00E9463E">
        <w:instrText xml:space="preserve"> TOC \o "1-3" \h \z \u </w:instrText>
      </w:r>
      <w:r>
        <w:fldChar w:fldCharType="separate"/>
      </w:r>
      <w:ins w:id="3" w:author="Neil Cowburn" w:date="2008-10-16T12:39:00Z">
        <w:r w:rsidR="00D01B3E">
          <w:rPr>
            <w:noProof/>
          </w:rPr>
          <w:t>Table of Contents</w:t>
        </w:r>
        <w:r w:rsidR="00D01B3E">
          <w:rPr>
            <w:noProof/>
          </w:rPr>
          <w:tab/>
        </w:r>
        <w:r w:rsidR="00D01B3E">
          <w:rPr>
            <w:noProof/>
          </w:rPr>
          <w:fldChar w:fldCharType="begin"/>
        </w:r>
        <w:r w:rsidR="00D01B3E">
          <w:rPr>
            <w:noProof/>
          </w:rPr>
          <w:instrText xml:space="preserve"> PAGEREF _Toc85780117 \h </w:instrText>
        </w:r>
      </w:ins>
      <w:r w:rsidR="00D01B3E">
        <w:rPr>
          <w:noProof/>
        </w:rPr>
      </w:r>
      <w:r w:rsidR="00D01B3E">
        <w:rPr>
          <w:noProof/>
        </w:rPr>
        <w:fldChar w:fldCharType="separate"/>
      </w:r>
      <w:ins w:id="4" w:author="Neil Cowburn" w:date="2008-10-16T12:39:00Z">
        <w:r w:rsidR="00D01B3E">
          <w:rPr>
            <w:noProof/>
          </w:rPr>
          <w:t>2</w:t>
        </w:r>
        <w:r w:rsidR="00D01B3E">
          <w:rPr>
            <w:noProof/>
          </w:rPr>
          <w:fldChar w:fldCharType="end"/>
        </w:r>
      </w:ins>
    </w:p>
    <w:p w:rsidR="00D01B3E" w:rsidRDefault="00D01B3E">
      <w:pPr>
        <w:pStyle w:val="TOC1"/>
        <w:numPr>
          <w:ins w:id="5" w:author="Neil Cowburn" w:date="2008-10-16T12:39:00Z"/>
        </w:numPr>
        <w:rPr>
          <w:ins w:id="6" w:author="Neil Cowburn" w:date="2008-10-16T12:39:00Z"/>
          <w:rFonts w:eastAsiaTheme="minorEastAsia"/>
          <w:noProof/>
          <w:sz w:val="24"/>
          <w:szCs w:val="24"/>
          <w:lang w:val="en-GB"/>
        </w:rPr>
      </w:pPr>
      <w:ins w:id="7" w:author="Neil Cowburn" w:date="2008-10-16T12:39:00Z">
        <w:r>
          <w:rPr>
            <w:noProof/>
          </w:rPr>
          <w:t>HOL Requirements</w:t>
        </w:r>
        <w:r>
          <w:rPr>
            <w:noProof/>
          </w:rPr>
          <w:tab/>
        </w:r>
        <w:r>
          <w:rPr>
            <w:noProof/>
          </w:rPr>
          <w:fldChar w:fldCharType="begin"/>
        </w:r>
        <w:r>
          <w:rPr>
            <w:noProof/>
          </w:rPr>
          <w:instrText xml:space="preserve"> PAGEREF _Toc85780118 \h </w:instrText>
        </w:r>
      </w:ins>
      <w:r>
        <w:rPr>
          <w:noProof/>
        </w:rPr>
      </w:r>
      <w:r>
        <w:rPr>
          <w:noProof/>
        </w:rPr>
        <w:fldChar w:fldCharType="separate"/>
      </w:r>
      <w:ins w:id="8" w:author="Neil Cowburn" w:date="2008-10-16T12:39:00Z">
        <w:r>
          <w:rPr>
            <w:noProof/>
          </w:rPr>
          <w:t>3</w:t>
        </w:r>
        <w:r>
          <w:rPr>
            <w:noProof/>
          </w:rPr>
          <w:fldChar w:fldCharType="end"/>
        </w:r>
      </w:ins>
    </w:p>
    <w:p w:rsidR="00D01B3E" w:rsidRDefault="00D01B3E">
      <w:pPr>
        <w:pStyle w:val="TOC1"/>
        <w:numPr>
          <w:ins w:id="9" w:author="Neil Cowburn" w:date="2008-10-16T12:39:00Z"/>
        </w:numPr>
        <w:rPr>
          <w:ins w:id="10" w:author="Neil Cowburn" w:date="2008-10-16T12:39:00Z"/>
          <w:rFonts w:eastAsiaTheme="minorEastAsia"/>
          <w:noProof/>
          <w:sz w:val="24"/>
          <w:szCs w:val="24"/>
          <w:lang w:val="en-GB"/>
        </w:rPr>
      </w:pPr>
      <w:ins w:id="11" w:author="Neil Cowburn" w:date="2008-10-16T12:39:00Z">
        <w:r>
          <w:rPr>
            <w:noProof/>
          </w:rPr>
          <w:t>Summary</w:t>
        </w:r>
        <w:r>
          <w:rPr>
            <w:noProof/>
          </w:rPr>
          <w:tab/>
        </w:r>
        <w:r>
          <w:rPr>
            <w:noProof/>
          </w:rPr>
          <w:fldChar w:fldCharType="begin"/>
        </w:r>
        <w:r>
          <w:rPr>
            <w:noProof/>
          </w:rPr>
          <w:instrText xml:space="preserve"> PAGEREF _Toc85780119 \h </w:instrText>
        </w:r>
      </w:ins>
      <w:r>
        <w:rPr>
          <w:noProof/>
        </w:rPr>
      </w:r>
      <w:r>
        <w:rPr>
          <w:noProof/>
        </w:rPr>
        <w:fldChar w:fldCharType="separate"/>
      </w:r>
      <w:ins w:id="12" w:author="Neil Cowburn" w:date="2008-10-16T12:39:00Z">
        <w:r>
          <w:rPr>
            <w:noProof/>
          </w:rPr>
          <w:t>4</w:t>
        </w:r>
        <w:r>
          <w:rPr>
            <w:noProof/>
          </w:rPr>
          <w:fldChar w:fldCharType="end"/>
        </w:r>
      </w:ins>
    </w:p>
    <w:p w:rsidR="00D01B3E" w:rsidRDefault="00D01B3E">
      <w:pPr>
        <w:pStyle w:val="TOC1"/>
        <w:numPr>
          <w:ins w:id="13" w:author="Neil Cowburn" w:date="2008-10-16T12:39:00Z"/>
        </w:numPr>
        <w:rPr>
          <w:ins w:id="14" w:author="Neil Cowburn" w:date="2008-10-16T12:39:00Z"/>
          <w:rFonts w:eastAsiaTheme="minorEastAsia"/>
          <w:noProof/>
          <w:sz w:val="24"/>
          <w:szCs w:val="24"/>
          <w:lang w:val="en-GB"/>
        </w:rPr>
      </w:pPr>
      <w:ins w:id="15" w:author="Neil Cowburn" w:date="2008-10-16T12:39:00Z">
        <w:r>
          <w:rPr>
            <w:noProof/>
          </w:rPr>
          <w:t>Lab Objective</w:t>
        </w:r>
        <w:r>
          <w:rPr>
            <w:noProof/>
          </w:rPr>
          <w:tab/>
        </w:r>
        <w:r>
          <w:rPr>
            <w:noProof/>
          </w:rPr>
          <w:fldChar w:fldCharType="begin"/>
        </w:r>
        <w:r>
          <w:rPr>
            <w:noProof/>
          </w:rPr>
          <w:instrText xml:space="preserve"> PAGEREF _Toc85780120 \h </w:instrText>
        </w:r>
      </w:ins>
      <w:r>
        <w:rPr>
          <w:noProof/>
        </w:rPr>
      </w:r>
      <w:r>
        <w:rPr>
          <w:noProof/>
        </w:rPr>
        <w:fldChar w:fldCharType="separate"/>
      </w:r>
      <w:ins w:id="16" w:author="Neil Cowburn" w:date="2008-10-16T12:39:00Z">
        <w:r>
          <w:rPr>
            <w:noProof/>
          </w:rPr>
          <w:t>4</w:t>
        </w:r>
        <w:r>
          <w:rPr>
            <w:noProof/>
          </w:rPr>
          <w:fldChar w:fldCharType="end"/>
        </w:r>
      </w:ins>
    </w:p>
    <w:p w:rsidR="00D01B3E" w:rsidRDefault="00D01B3E">
      <w:pPr>
        <w:pStyle w:val="TOC2"/>
        <w:numPr>
          <w:ins w:id="17" w:author="Neil Cowburn" w:date="2008-10-16T12:39:00Z"/>
        </w:numPr>
        <w:tabs>
          <w:tab w:val="right" w:leader="dot" w:pos="9016"/>
        </w:tabs>
        <w:rPr>
          <w:ins w:id="18" w:author="Neil Cowburn" w:date="2008-10-16T12:39:00Z"/>
          <w:rFonts w:eastAsiaTheme="minorEastAsia"/>
          <w:noProof/>
          <w:sz w:val="24"/>
          <w:szCs w:val="24"/>
          <w:lang w:val="en-GB"/>
        </w:rPr>
      </w:pPr>
      <w:ins w:id="19" w:author="Neil Cowburn" w:date="2008-10-16T12:39:00Z">
        <w:r>
          <w:rPr>
            <w:noProof/>
          </w:rPr>
          <w:t>Exercise 1:  Creating the Padarn Solution and Server Hosting Project</w:t>
        </w:r>
        <w:r>
          <w:rPr>
            <w:noProof/>
          </w:rPr>
          <w:tab/>
        </w:r>
        <w:r>
          <w:rPr>
            <w:noProof/>
          </w:rPr>
          <w:fldChar w:fldCharType="begin"/>
        </w:r>
        <w:r>
          <w:rPr>
            <w:noProof/>
          </w:rPr>
          <w:instrText xml:space="preserve"> PAGEREF _Toc85780121 \h </w:instrText>
        </w:r>
      </w:ins>
      <w:r>
        <w:rPr>
          <w:noProof/>
        </w:rPr>
      </w:r>
      <w:r>
        <w:rPr>
          <w:noProof/>
        </w:rPr>
        <w:fldChar w:fldCharType="separate"/>
      </w:r>
      <w:ins w:id="20" w:author="Neil Cowburn" w:date="2008-10-16T12:39:00Z">
        <w:r>
          <w:rPr>
            <w:noProof/>
          </w:rPr>
          <w:t>6</w:t>
        </w:r>
        <w:r>
          <w:rPr>
            <w:noProof/>
          </w:rPr>
          <w:fldChar w:fldCharType="end"/>
        </w:r>
      </w:ins>
    </w:p>
    <w:p w:rsidR="00D01B3E" w:rsidRDefault="00D01B3E">
      <w:pPr>
        <w:pStyle w:val="TOC2"/>
        <w:numPr>
          <w:ins w:id="21" w:author="Neil Cowburn" w:date="2008-10-16T12:39:00Z"/>
        </w:numPr>
        <w:tabs>
          <w:tab w:val="right" w:leader="dot" w:pos="9016"/>
        </w:tabs>
        <w:rPr>
          <w:ins w:id="22" w:author="Neil Cowburn" w:date="2008-10-16T12:39:00Z"/>
          <w:rFonts w:eastAsiaTheme="minorEastAsia"/>
          <w:noProof/>
          <w:sz w:val="24"/>
          <w:szCs w:val="24"/>
          <w:lang w:val="en-GB"/>
        </w:rPr>
      </w:pPr>
      <w:ins w:id="23" w:author="Neil Cowburn" w:date="2008-10-16T12:39:00Z">
        <w:r>
          <w:rPr>
            <w:noProof/>
          </w:rPr>
          <w:t>Exercise 2:  Creating the Code-Behind Library Project</w:t>
        </w:r>
        <w:r>
          <w:rPr>
            <w:noProof/>
          </w:rPr>
          <w:tab/>
        </w:r>
        <w:r>
          <w:rPr>
            <w:noProof/>
          </w:rPr>
          <w:fldChar w:fldCharType="begin"/>
        </w:r>
        <w:r>
          <w:rPr>
            <w:noProof/>
          </w:rPr>
          <w:instrText xml:space="preserve"> PAGEREF _Toc85780122 \h </w:instrText>
        </w:r>
      </w:ins>
      <w:r>
        <w:rPr>
          <w:noProof/>
        </w:rPr>
      </w:r>
      <w:r>
        <w:rPr>
          <w:noProof/>
        </w:rPr>
        <w:fldChar w:fldCharType="separate"/>
      </w:r>
      <w:ins w:id="24" w:author="Neil Cowburn" w:date="2008-10-16T12:39:00Z">
        <w:r>
          <w:rPr>
            <w:noProof/>
          </w:rPr>
          <w:t>10</w:t>
        </w:r>
        <w:r>
          <w:rPr>
            <w:noProof/>
          </w:rPr>
          <w:fldChar w:fldCharType="end"/>
        </w:r>
      </w:ins>
    </w:p>
    <w:p w:rsidR="00D01B3E" w:rsidRDefault="00D01B3E">
      <w:pPr>
        <w:pStyle w:val="TOC2"/>
        <w:numPr>
          <w:ins w:id="25" w:author="Neil Cowburn" w:date="2008-10-16T12:39:00Z"/>
        </w:numPr>
        <w:tabs>
          <w:tab w:val="right" w:leader="dot" w:pos="9016"/>
        </w:tabs>
        <w:rPr>
          <w:ins w:id="26" w:author="Neil Cowburn" w:date="2008-10-16T12:39:00Z"/>
          <w:rFonts w:eastAsiaTheme="minorEastAsia"/>
          <w:noProof/>
          <w:sz w:val="24"/>
          <w:szCs w:val="24"/>
          <w:lang w:val="en-GB"/>
        </w:rPr>
      </w:pPr>
      <w:ins w:id="27" w:author="Neil Cowburn" w:date="2008-10-16T12:39:00Z">
        <w:r>
          <w:rPr>
            <w:noProof/>
          </w:rPr>
          <w:t>Exercise 3: Creating the Static Content Project</w:t>
        </w:r>
        <w:r>
          <w:rPr>
            <w:noProof/>
          </w:rPr>
          <w:tab/>
        </w:r>
        <w:r>
          <w:rPr>
            <w:noProof/>
          </w:rPr>
          <w:fldChar w:fldCharType="begin"/>
        </w:r>
        <w:r>
          <w:rPr>
            <w:noProof/>
          </w:rPr>
          <w:instrText xml:space="preserve"> PAGEREF _Toc85780123 \h </w:instrText>
        </w:r>
      </w:ins>
      <w:r>
        <w:rPr>
          <w:noProof/>
        </w:rPr>
      </w:r>
      <w:r>
        <w:rPr>
          <w:noProof/>
        </w:rPr>
        <w:fldChar w:fldCharType="separate"/>
      </w:r>
      <w:ins w:id="28" w:author="Neil Cowburn" w:date="2008-10-16T12:39:00Z">
        <w:r>
          <w:rPr>
            <w:noProof/>
          </w:rPr>
          <w:t>13</w:t>
        </w:r>
        <w:r>
          <w:rPr>
            <w:noProof/>
          </w:rPr>
          <w:fldChar w:fldCharType="end"/>
        </w:r>
      </w:ins>
    </w:p>
    <w:p w:rsidR="00D01B3E" w:rsidRDefault="00D01B3E">
      <w:pPr>
        <w:pStyle w:val="TOC2"/>
        <w:numPr>
          <w:ins w:id="29" w:author="Neil Cowburn" w:date="2008-10-16T12:39:00Z"/>
        </w:numPr>
        <w:tabs>
          <w:tab w:val="right" w:leader="dot" w:pos="9016"/>
        </w:tabs>
        <w:rPr>
          <w:ins w:id="30" w:author="Neil Cowburn" w:date="2008-10-16T12:39:00Z"/>
          <w:rFonts w:eastAsiaTheme="minorEastAsia"/>
          <w:noProof/>
          <w:sz w:val="24"/>
          <w:szCs w:val="24"/>
          <w:lang w:val="en-GB"/>
        </w:rPr>
      </w:pPr>
      <w:ins w:id="31" w:author="Neil Cowburn" w:date="2008-10-16T12:39:00Z">
        <w:r>
          <w:rPr>
            <w:noProof/>
          </w:rPr>
          <w:t>Exercise 4: Adjust the Solution Configuration Options</w:t>
        </w:r>
        <w:r>
          <w:rPr>
            <w:noProof/>
          </w:rPr>
          <w:tab/>
        </w:r>
        <w:r>
          <w:rPr>
            <w:noProof/>
          </w:rPr>
          <w:fldChar w:fldCharType="begin"/>
        </w:r>
        <w:r>
          <w:rPr>
            <w:noProof/>
          </w:rPr>
          <w:instrText xml:space="preserve"> PAGEREF _Toc85780124 \h </w:instrText>
        </w:r>
      </w:ins>
      <w:r>
        <w:rPr>
          <w:noProof/>
        </w:rPr>
      </w:r>
      <w:r>
        <w:rPr>
          <w:noProof/>
        </w:rPr>
        <w:fldChar w:fldCharType="separate"/>
      </w:r>
      <w:ins w:id="32" w:author="Neil Cowburn" w:date="2008-10-16T12:39:00Z">
        <w:r>
          <w:rPr>
            <w:noProof/>
          </w:rPr>
          <w:t>17</w:t>
        </w:r>
        <w:r>
          <w:rPr>
            <w:noProof/>
          </w:rPr>
          <w:fldChar w:fldCharType="end"/>
        </w:r>
      </w:ins>
    </w:p>
    <w:p w:rsidR="00D01B3E" w:rsidRDefault="00D01B3E">
      <w:pPr>
        <w:pStyle w:val="TOC2"/>
        <w:numPr>
          <w:ins w:id="33" w:author="Neil Cowburn" w:date="2008-10-16T12:39:00Z"/>
        </w:numPr>
        <w:tabs>
          <w:tab w:val="right" w:leader="dot" w:pos="9016"/>
        </w:tabs>
        <w:rPr>
          <w:ins w:id="34" w:author="Neil Cowburn" w:date="2008-10-16T12:39:00Z"/>
          <w:rFonts w:eastAsiaTheme="minorEastAsia"/>
          <w:noProof/>
          <w:sz w:val="24"/>
          <w:szCs w:val="24"/>
          <w:lang w:val="en-GB"/>
        </w:rPr>
      </w:pPr>
      <w:ins w:id="35" w:author="Neil Cowburn" w:date="2008-10-16T12:39:00Z">
        <w:r>
          <w:rPr>
            <w:noProof/>
          </w:rPr>
          <w:t>Exercise 5: Setting the Project Deployment Directories</w:t>
        </w:r>
        <w:r>
          <w:rPr>
            <w:noProof/>
          </w:rPr>
          <w:tab/>
        </w:r>
        <w:r>
          <w:rPr>
            <w:noProof/>
          </w:rPr>
          <w:fldChar w:fldCharType="begin"/>
        </w:r>
        <w:r>
          <w:rPr>
            <w:noProof/>
          </w:rPr>
          <w:instrText xml:space="preserve"> PAGEREF _Toc85780125 \h </w:instrText>
        </w:r>
      </w:ins>
      <w:r>
        <w:rPr>
          <w:noProof/>
        </w:rPr>
      </w:r>
      <w:r>
        <w:rPr>
          <w:noProof/>
        </w:rPr>
        <w:fldChar w:fldCharType="separate"/>
      </w:r>
      <w:ins w:id="36" w:author="Neil Cowburn" w:date="2008-10-16T12:39:00Z">
        <w:r>
          <w:rPr>
            <w:noProof/>
          </w:rPr>
          <w:t>20</w:t>
        </w:r>
        <w:r>
          <w:rPr>
            <w:noProof/>
          </w:rPr>
          <w:fldChar w:fldCharType="end"/>
        </w:r>
      </w:ins>
    </w:p>
    <w:p w:rsidR="00D01B3E" w:rsidRDefault="00D01B3E">
      <w:pPr>
        <w:pStyle w:val="TOC1"/>
        <w:numPr>
          <w:ins w:id="37" w:author="Neil Cowburn" w:date="2008-10-16T12:39:00Z"/>
        </w:numPr>
        <w:rPr>
          <w:ins w:id="38" w:author="Neil Cowburn" w:date="2008-10-16T12:39:00Z"/>
          <w:rFonts w:eastAsiaTheme="minorEastAsia"/>
          <w:noProof/>
          <w:sz w:val="24"/>
          <w:szCs w:val="24"/>
          <w:lang w:val="en-GB"/>
        </w:rPr>
      </w:pPr>
      <w:ins w:id="39" w:author="Neil Cowburn" w:date="2008-10-16T12:39:00Z">
        <w:r>
          <w:rPr>
            <w:noProof/>
          </w:rPr>
          <w:t>Hands-on Lab Summary</w:t>
        </w:r>
        <w:r>
          <w:rPr>
            <w:noProof/>
          </w:rPr>
          <w:tab/>
        </w:r>
        <w:r>
          <w:rPr>
            <w:noProof/>
          </w:rPr>
          <w:fldChar w:fldCharType="begin"/>
        </w:r>
        <w:r>
          <w:rPr>
            <w:noProof/>
          </w:rPr>
          <w:instrText xml:space="preserve"> PAGEREF _Toc85780126 \h </w:instrText>
        </w:r>
      </w:ins>
      <w:r>
        <w:rPr>
          <w:noProof/>
        </w:rPr>
      </w:r>
      <w:r>
        <w:rPr>
          <w:noProof/>
        </w:rPr>
        <w:fldChar w:fldCharType="separate"/>
      </w:r>
      <w:ins w:id="40" w:author="Neil Cowburn" w:date="2008-10-16T12:39:00Z">
        <w:r>
          <w:rPr>
            <w:noProof/>
          </w:rPr>
          <w:t>25</w:t>
        </w:r>
        <w:r>
          <w:rPr>
            <w:noProof/>
          </w:rPr>
          <w:fldChar w:fldCharType="end"/>
        </w:r>
      </w:ins>
    </w:p>
    <w:p w:rsidR="000B6514" w:rsidDel="00D01B3E" w:rsidRDefault="000B6514">
      <w:pPr>
        <w:pStyle w:val="TOC1"/>
        <w:rPr>
          <w:del w:id="41" w:author="Neil Cowburn" w:date="2008-10-16T12:39:00Z"/>
          <w:rFonts w:eastAsiaTheme="minorEastAsia"/>
          <w:noProof/>
        </w:rPr>
      </w:pPr>
      <w:del w:id="42" w:author="Neil Cowburn" w:date="2008-10-16T12:39:00Z">
        <w:r w:rsidRPr="00D01B3E" w:rsidDel="00D01B3E">
          <w:rPr>
            <w:noProof/>
            <w:rPrChange w:id="43" w:author="Neil Cowburn" w:date="2008-10-16T12:39:00Z">
              <w:rPr>
                <w:rStyle w:val="Hyperlink"/>
                <w:noProof/>
              </w:rPr>
            </w:rPrChange>
          </w:rPr>
          <w:delText>Table of Contents</w:delText>
        </w:r>
        <w:r w:rsidDel="00D01B3E">
          <w:rPr>
            <w:noProof/>
            <w:webHidden/>
          </w:rPr>
          <w:tab/>
        </w:r>
        <w:r w:rsidR="00F078DF" w:rsidDel="00D01B3E">
          <w:rPr>
            <w:noProof/>
            <w:webHidden/>
          </w:rPr>
          <w:delText>2</w:delText>
        </w:r>
      </w:del>
    </w:p>
    <w:p w:rsidR="000B6514" w:rsidDel="00D01B3E" w:rsidRDefault="000B6514">
      <w:pPr>
        <w:pStyle w:val="TOC1"/>
        <w:rPr>
          <w:del w:id="44" w:author="Neil Cowburn" w:date="2008-10-16T12:39:00Z"/>
          <w:rFonts w:eastAsiaTheme="minorEastAsia"/>
          <w:noProof/>
        </w:rPr>
      </w:pPr>
      <w:del w:id="45" w:author="Neil Cowburn" w:date="2008-10-16T12:39:00Z">
        <w:r w:rsidRPr="00D01B3E" w:rsidDel="00D01B3E">
          <w:rPr>
            <w:noProof/>
            <w:rPrChange w:id="46" w:author="Neil Cowburn" w:date="2008-10-16T12:39:00Z">
              <w:rPr>
                <w:rStyle w:val="Hyperlink"/>
                <w:noProof/>
              </w:rPr>
            </w:rPrChange>
          </w:rPr>
          <w:delText>HOL Requirements</w:delText>
        </w:r>
        <w:r w:rsidDel="00D01B3E">
          <w:rPr>
            <w:noProof/>
            <w:webHidden/>
          </w:rPr>
          <w:tab/>
        </w:r>
        <w:r w:rsidR="00F078DF" w:rsidDel="00D01B3E">
          <w:rPr>
            <w:noProof/>
            <w:webHidden/>
          </w:rPr>
          <w:delText>3</w:delText>
        </w:r>
      </w:del>
    </w:p>
    <w:p w:rsidR="000B6514" w:rsidDel="00D01B3E" w:rsidRDefault="000B6514">
      <w:pPr>
        <w:pStyle w:val="TOC1"/>
        <w:rPr>
          <w:del w:id="47" w:author="Neil Cowburn" w:date="2008-10-16T12:39:00Z"/>
          <w:rFonts w:eastAsiaTheme="minorEastAsia"/>
          <w:noProof/>
        </w:rPr>
      </w:pPr>
      <w:del w:id="48" w:author="Neil Cowburn" w:date="2008-10-16T12:39:00Z">
        <w:r w:rsidRPr="00D01B3E" w:rsidDel="00D01B3E">
          <w:rPr>
            <w:noProof/>
            <w:rPrChange w:id="49" w:author="Neil Cowburn" w:date="2008-10-16T12:39:00Z">
              <w:rPr>
                <w:rStyle w:val="Hyperlink"/>
                <w:noProof/>
              </w:rPr>
            </w:rPrChange>
          </w:rPr>
          <w:delText>Summary</w:delText>
        </w:r>
        <w:r w:rsidDel="00D01B3E">
          <w:rPr>
            <w:noProof/>
            <w:webHidden/>
          </w:rPr>
          <w:tab/>
        </w:r>
        <w:r w:rsidR="00F078DF" w:rsidDel="00D01B3E">
          <w:rPr>
            <w:noProof/>
            <w:webHidden/>
          </w:rPr>
          <w:delText>4</w:delText>
        </w:r>
      </w:del>
    </w:p>
    <w:p w:rsidR="000B6514" w:rsidDel="00D01B3E" w:rsidRDefault="000B6514">
      <w:pPr>
        <w:pStyle w:val="TOC1"/>
        <w:rPr>
          <w:del w:id="50" w:author="Neil Cowburn" w:date="2008-10-16T12:39:00Z"/>
          <w:rFonts w:eastAsiaTheme="minorEastAsia"/>
          <w:noProof/>
        </w:rPr>
      </w:pPr>
      <w:del w:id="51" w:author="Neil Cowburn" w:date="2008-10-16T12:39:00Z">
        <w:r w:rsidRPr="00D01B3E" w:rsidDel="00D01B3E">
          <w:rPr>
            <w:noProof/>
            <w:rPrChange w:id="52" w:author="Neil Cowburn" w:date="2008-10-16T12:39:00Z">
              <w:rPr>
                <w:rStyle w:val="Hyperlink"/>
                <w:noProof/>
              </w:rPr>
            </w:rPrChange>
          </w:rPr>
          <w:delText>Lab Objective</w:delText>
        </w:r>
        <w:r w:rsidDel="00D01B3E">
          <w:rPr>
            <w:noProof/>
            <w:webHidden/>
          </w:rPr>
          <w:tab/>
        </w:r>
        <w:r w:rsidR="00F078DF" w:rsidDel="00D01B3E">
          <w:rPr>
            <w:noProof/>
            <w:webHidden/>
          </w:rPr>
          <w:delText>4</w:delText>
        </w:r>
      </w:del>
    </w:p>
    <w:p w:rsidR="000B6514" w:rsidDel="00D01B3E" w:rsidRDefault="000B6514">
      <w:pPr>
        <w:pStyle w:val="TOC2"/>
        <w:tabs>
          <w:tab w:val="right" w:leader="dot" w:pos="9016"/>
        </w:tabs>
        <w:rPr>
          <w:del w:id="53" w:author="Neil Cowburn" w:date="2008-10-16T12:39:00Z"/>
          <w:rFonts w:eastAsiaTheme="minorEastAsia"/>
          <w:noProof/>
        </w:rPr>
      </w:pPr>
      <w:del w:id="54" w:author="Neil Cowburn" w:date="2008-10-16T12:39:00Z">
        <w:r w:rsidRPr="00D01B3E" w:rsidDel="00D01B3E">
          <w:rPr>
            <w:noProof/>
            <w:rPrChange w:id="55" w:author="Neil Cowburn" w:date="2008-10-16T12:39:00Z">
              <w:rPr>
                <w:rStyle w:val="Hyperlink"/>
                <w:noProof/>
              </w:rPr>
            </w:rPrChange>
          </w:rPr>
          <w:delText>Exercise 1:  Creating the Padarn Solution and Server Hosting Project</w:delText>
        </w:r>
        <w:r w:rsidDel="00D01B3E">
          <w:rPr>
            <w:noProof/>
            <w:webHidden/>
          </w:rPr>
          <w:tab/>
        </w:r>
        <w:r w:rsidR="00F078DF" w:rsidDel="00D01B3E">
          <w:rPr>
            <w:noProof/>
            <w:webHidden/>
          </w:rPr>
          <w:delText>5</w:delText>
        </w:r>
      </w:del>
    </w:p>
    <w:p w:rsidR="000B6514" w:rsidDel="00D01B3E" w:rsidRDefault="000B6514">
      <w:pPr>
        <w:pStyle w:val="TOC2"/>
        <w:tabs>
          <w:tab w:val="right" w:leader="dot" w:pos="9016"/>
        </w:tabs>
        <w:rPr>
          <w:del w:id="56" w:author="Neil Cowburn" w:date="2008-10-16T12:39:00Z"/>
          <w:rFonts w:eastAsiaTheme="minorEastAsia"/>
          <w:noProof/>
        </w:rPr>
      </w:pPr>
      <w:del w:id="57" w:author="Neil Cowburn" w:date="2008-10-16T12:39:00Z">
        <w:r w:rsidRPr="00D01B3E" w:rsidDel="00D01B3E">
          <w:rPr>
            <w:noProof/>
            <w:rPrChange w:id="58" w:author="Neil Cowburn" w:date="2008-10-16T12:39:00Z">
              <w:rPr>
                <w:rStyle w:val="Hyperlink"/>
                <w:noProof/>
              </w:rPr>
            </w:rPrChange>
          </w:rPr>
          <w:delText>Exercise 2:  Creating the Code-Behind Library Project</w:delText>
        </w:r>
        <w:r w:rsidDel="00D01B3E">
          <w:rPr>
            <w:noProof/>
            <w:webHidden/>
          </w:rPr>
          <w:tab/>
        </w:r>
        <w:r w:rsidR="00F078DF" w:rsidDel="00D01B3E">
          <w:rPr>
            <w:noProof/>
            <w:webHidden/>
          </w:rPr>
          <w:delText>9</w:delText>
        </w:r>
      </w:del>
    </w:p>
    <w:p w:rsidR="000B6514" w:rsidDel="00D01B3E" w:rsidRDefault="000B6514">
      <w:pPr>
        <w:pStyle w:val="TOC2"/>
        <w:tabs>
          <w:tab w:val="right" w:leader="dot" w:pos="9016"/>
        </w:tabs>
        <w:rPr>
          <w:del w:id="59" w:author="Neil Cowburn" w:date="2008-10-16T12:39:00Z"/>
          <w:rFonts w:eastAsiaTheme="minorEastAsia"/>
          <w:noProof/>
        </w:rPr>
      </w:pPr>
      <w:del w:id="60" w:author="Neil Cowburn" w:date="2008-10-16T12:39:00Z">
        <w:r w:rsidRPr="00D01B3E" w:rsidDel="00D01B3E">
          <w:rPr>
            <w:noProof/>
            <w:rPrChange w:id="61" w:author="Neil Cowburn" w:date="2008-10-16T12:39:00Z">
              <w:rPr>
                <w:rStyle w:val="Hyperlink"/>
                <w:noProof/>
              </w:rPr>
            </w:rPrChange>
          </w:rPr>
          <w:delText>Exercise 3: C</w:delText>
        </w:r>
        <w:r w:rsidRPr="00D01B3E" w:rsidDel="00D01B3E">
          <w:rPr>
            <w:noProof/>
            <w:rPrChange w:id="62" w:author="Neil Cowburn" w:date="2008-10-16T12:39:00Z">
              <w:rPr>
                <w:rStyle w:val="Hyperlink"/>
                <w:noProof/>
              </w:rPr>
            </w:rPrChange>
          </w:rPr>
          <w:delText>r</w:delText>
        </w:r>
        <w:r w:rsidRPr="00D01B3E" w:rsidDel="00D01B3E">
          <w:rPr>
            <w:noProof/>
            <w:rPrChange w:id="63" w:author="Neil Cowburn" w:date="2008-10-16T12:39:00Z">
              <w:rPr>
                <w:rStyle w:val="Hyperlink"/>
                <w:noProof/>
              </w:rPr>
            </w:rPrChange>
          </w:rPr>
          <w:delText>eating the Static Content Project</w:delText>
        </w:r>
        <w:r w:rsidDel="00D01B3E">
          <w:rPr>
            <w:noProof/>
            <w:webHidden/>
          </w:rPr>
          <w:tab/>
        </w:r>
        <w:r w:rsidR="00F078DF" w:rsidDel="00D01B3E">
          <w:rPr>
            <w:noProof/>
            <w:webHidden/>
          </w:rPr>
          <w:delText>12</w:delText>
        </w:r>
      </w:del>
    </w:p>
    <w:p w:rsidR="000B6514" w:rsidDel="00D01B3E" w:rsidRDefault="000B6514">
      <w:pPr>
        <w:pStyle w:val="TOC2"/>
        <w:tabs>
          <w:tab w:val="right" w:leader="dot" w:pos="9016"/>
        </w:tabs>
        <w:rPr>
          <w:del w:id="64" w:author="Neil Cowburn" w:date="2008-10-16T12:39:00Z"/>
          <w:rFonts w:eastAsiaTheme="minorEastAsia"/>
          <w:noProof/>
        </w:rPr>
      </w:pPr>
      <w:del w:id="65" w:author="Neil Cowburn" w:date="2008-10-16T12:39:00Z">
        <w:r w:rsidRPr="00D01B3E" w:rsidDel="00D01B3E">
          <w:rPr>
            <w:noProof/>
            <w:rPrChange w:id="66" w:author="Neil Cowburn" w:date="2008-10-16T12:39:00Z">
              <w:rPr>
                <w:rStyle w:val="Hyperlink"/>
                <w:noProof/>
              </w:rPr>
            </w:rPrChange>
          </w:rPr>
          <w:delText>Exercise 4: Adjust the Solution Configuration Options</w:delText>
        </w:r>
        <w:r w:rsidDel="00D01B3E">
          <w:rPr>
            <w:noProof/>
            <w:webHidden/>
          </w:rPr>
          <w:tab/>
        </w:r>
        <w:r w:rsidR="00F078DF" w:rsidDel="00D01B3E">
          <w:rPr>
            <w:noProof/>
            <w:webHidden/>
          </w:rPr>
          <w:delText>16</w:delText>
        </w:r>
      </w:del>
    </w:p>
    <w:p w:rsidR="000B6514" w:rsidDel="00D01B3E" w:rsidRDefault="000B6514">
      <w:pPr>
        <w:pStyle w:val="TOC2"/>
        <w:tabs>
          <w:tab w:val="right" w:leader="dot" w:pos="9016"/>
        </w:tabs>
        <w:rPr>
          <w:del w:id="67" w:author="Neil Cowburn" w:date="2008-10-16T12:39:00Z"/>
          <w:rFonts w:eastAsiaTheme="minorEastAsia"/>
          <w:noProof/>
        </w:rPr>
      </w:pPr>
      <w:del w:id="68" w:author="Neil Cowburn" w:date="2008-10-16T12:39:00Z">
        <w:r w:rsidRPr="00D01B3E" w:rsidDel="00D01B3E">
          <w:rPr>
            <w:noProof/>
            <w:rPrChange w:id="69" w:author="Neil Cowburn" w:date="2008-10-16T12:39:00Z">
              <w:rPr>
                <w:rStyle w:val="Hyperlink"/>
                <w:noProof/>
              </w:rPr>
            </w:rPrChange>
          </w:rPr>
          <w:delText>Exercise 5: Setting the Project Deployment Directories</w:delText>
        </w:r>
        <w:r w:rsidDel="00D01B3E">
          <w:rPr>
            <w:noProof/>
            <w:webHidden/>
          </w:rPr>
          <w:tab/>
        </w:r>
        <w:r w:rsidR="00F078DF" w:rsidDel="00D01B3E">
          <w:rPr>
            <w:noProof/>
            <w:webHidden/>
          </w:rPr>
          <w:delText>18</w:delText>
        </w:r>
      </w:del>
    </w:p>
    <w:p w:rsidR="000B6514" w:rsidDel="00D01B3E" w:rsidRDefault="000B6514">
      <w:pPr>
        <w:pStyle w:val="TOC2"/>
        <w:tabs>
          <w:tab w:val="right" w:leader="dot" w:pos="9016"/>
        </w:tabs>
        <w:rPr>
          <w:del w:id="70" w:author="Neil Cowburn" w:date="2008-10-16T12:39:00Z"/>
          <w:rFonts w:eastAsiaTheme="minorEastAsia"/>
          <w:noProof/>
        </w:rPr>
      </w:pPr>
      <w:del w:id="71" w:author="Neil Cowburn" w:date="2008-10-16T12:39:00Z">
        <w:r w:rsidRPr="00D01B3E" w:rsidDel="00D01B3E">
          <w:rPr>
            <w:noProof/>
            <w:rPrChange w:id="72" w:author="Neil Cowburn" w:date="2008-10-16T12:39:00Z">
              <w:rPr>
                <w:rStyle w:val="Hyperlink"/>
                <w:noProof/>
              </w:rPr>
            </w:rPrChange>
          </w:rPr>
          <w:delText>Hands-on Lab Summary</w:delText>
        </w:r>
        <w:r w:rsidDel="00D01B3E">
          <w:rPr>
            <w:noProof/>
            <w:webHidden/>
          </w:rPr>
          <w:tab/>
        </w:r>
        <w:r w:rsidR="00F078DF" w:rsidDel="00D01B3E">
          <w:rPr>
            <w:noProof/>
            <w:webHidden/>
          </w:rPr>
          <w:delText>23</w:delText>
        </w:r>
      </w:del>
    </w:p>
    <w:p w:rsidR="00E9463E" w:rsidRDefault="003D6098" w:rsidP="00105491">
      <w:r>
        <w:fldChar w:fldCharType="end"/>
      </w:r>
    </w:p>
    <w:p w:rsidR="00E9463E" w:rsidRDefault="00E9463E" w:rsidP="00105491">
      <w:r>
        <w:br w:type="page"/>
      </w:r>
    </w:p>
    <w:p w:rsidR="00D72A2A" w:rsidRDefault="00D72A2A" w:rsidP="00E6152A">
      <w:pPr>
        <w:pStyle w:val="Heading1"/>
        <w:ind w:firstLine="0"/>
      </w:pPr>
      <w:bookmarkStart w:id="73" w:name="_Toc85780118"/>
      <w:r>
        <w:t>HOL Requirements</w:t>
      </w:r>
      <w:bookmarkEnd w:id="73"/>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beringChange w:id="74" w:author="Neil Cowburn" w:date="2008-10-16T12:01:00Z" w:original=""/>
        </w:numPr>
      </w:pPr>
      <w:r>
        <w:t xml:space="preserve">A Desktop PC running </w:t>
      </w:r>
      <w:r w:rsidR="00D72A2A">
        <w:t xml:space="preserve">Microsoft Windows® XP </w:t>
      </w:r>
      <w:r>
        <w:t>or Windows Vista</w:t>
      </w:r>
    </w:p>
    <w:p w:rsidR="00D72A2A" w:rsidRDefault="00506F15" w:rsidP="00E6152A">
      <w:pPr>
        <w:pStyle w:val="ListParagraph"/>
        <w:numPr>
          <w:ilvl w:val="0"/>
          <w:numId w:val="9"/>
          <w:numberingChange w:id="75" w:author="Neil Cowburn" w:date="2008-10-16T12:01:00Z" w:original=""/>
        </w:numPr>
      </w:pPr>
      <w:r>
        <w:t>Microsoft Visual Studio 2008 Professional (or higher)</w:t>
      </w:r>
    </w:p>
    <w:p w:rsidR="0031757C" w:rsidRDefault="0031757C" w:rsidP="00E6152A">
      <w:pPr>
        <w:pStyle w:val="ListParagraph"/>
        <w:numPr>
          <w:ilvl w:val="0"/>
          <w:numId w:val="9"/>
          <w:numberingChange w:id="76" w:author="Neil Cowburn" w:date="2008-10-16T12:01:00Z" w:original=""/>
        </w:numPr>
      </w:pPr>
      <w:r>
        <w:t>A Web Browser</w:t>
      </w:r>
    </w:p>
    <w:p w:rsidR="00506F15" w:rsidRDefault="00506F15" w:rsidP="00E6152A">
      <w:pPr>
        <w:pStyle w:val="ListParagraph"/>
        <w:numPr>
          <w:ilvl w:val="0"/>
          <w:numId w:val="9"/>
          <w:numberingChange w:id="77" w:author="Neil Cowburn" w:date="2008-10-16T12:01:00Z" w:original=""/>
        </w:numPr>
      </w:pPr>
      <w:r>
        <w:t xml:space="preserve">A </w:t>
      </w:r>
      <w:proofErr w:type="spellStart"/>
      <w:r>
        <w:t>Padarn</w:t>
      </w:r>
      <w:proofErr w:type="spellEnd"/>
      <w:r>
        <w:t xml:space="preserve"> reference system or developer kit</w:t>
      </w:r>
    </w:p>
    <w:p w:rsidR="00506F15" w:rsidRDefault="00506F15" w:rsidP="00506F15">
      <w:pPr>
        <w:ind w:firstLine="0"/>
      </w:pPr>
      <w:r>
        <w:t xml:space="preserve">While </w:t>
      </w:r>
      <w:proofErr w:type="spellStart"/>
      <w:r>
        <w:t>Padarn</w:t>
      </w:r>
      <w:proofErr w:type="spellEnd"/>
      <w:r>
        <w:t xml:space="preserve"> will run on almost any hardware that supports the Microsoft .NET Compact Framework 2.0 or higher, this lab assumes that you have one of the </w:t>
      </w:r>
      <w:proofErr w:type="spellStart"/>
      <w:r>
        <w:t>Padarn</w:t>
      </w:r>
      <w:proofErr w:type="spellEnd"/>
      <w:r>
        <w:t xml:space="preserve">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78" w:name="_Toc85780119"/>
      <w:r w:rsidRPr="00E6152A">
        <w:t>Summary</w:t>
      </w:r>
      <w:bookmarkEnd w:id="78"/>
    </w:p>
    <w:p w:rsidR="00506F15" w:rsidRDefault="00DF04DB" w:rsidP="00055FCA">
      <w:pPr>
        <w:ind w:firstLine="0"/>
      </w:pPr>
      <w:r>
        <w:t>In this lab, you will learn</w:t>
      </w:r>
      <w:r w:rsidR="00401C9C">
        <w:t xml:space="preserve"> how to create a</w:t>
      </w:r>
      <w:r w:rsidR="00506F15">
        <w:t xml:space="preserve"> Visual Studio 2008 Solution for developing and testing a web site running on </w:t>
      </w:r>
      <w:r w:rsidR="00E77BFD">
        <w:t xml:space="preserve">the </w:t>
      </w:r>
      <w:r w:rsidR="00506F15">
        <w:t xml:space="preserve">OpenNETCF </w:t>
      </w:r>
      <w:proofErr w:type="spellStart"/>
      <w:r w:rsidR="00506F15">
        <w:t>Padarn</w:t>
      </w:r>
      <w:proofErr w:type="spellEnd"/>
      <w:r w:rsidR="00506F15">
        <w:t xml:space="preserve"> Web Server for Windows CE.</w:t>
      </w:r>
      <w:r w:rsidR="000B6514">
        <w:t xml:space="preserve"> While no code will be written during this lab careful attention to all steps in the lab are very important as the resulting Solution will greatly simplify deployment and debugging of your site during the development process.</w:t>
      </w:r>
    </w:p>
    <w:p w:rsidR="00055FCA" w:rsidRDefault="00055FCA" w:rsidP="00E6152A">
      <w:pPr>
        <w:pStyle w:val="Heading1"/>
        <w:ind w:firstLine="0"/>
      </w:pPr>
      <w:bookmarkStart w:id="79" w:name="_Toc85780120"/>
      <w:r w:rsidRPr="00E6152A">
        <w:t>Lab</w:t>
      </w:r>
      <w:r>
        <w:t xml:space="preserve"> Objective</w:t>
      </w:r>
      <w:bookmarkEnd w:id="79"/>
    </w:p>
    <w:p w:rsidR="00055FCA" w:rsidRDefault="00055FCA" w:rsidP="00055FCA">
      <w:pPr>
        <w:ind w:firstLine="0"/>
      </w:pPr>
      <w:r w:rsidRPr="00C94F43">
        <w:t xml:space="preserve">Upon completion of this lab, you will </w:t>
      </w:r>
      <w:r w:rsidR="00506F15">
        <w:t xml:space="preserve">be able to create a Visual Studio 2008 Solution </w:t>
      </w:r>
      <w:r w:rsidR="0031757C">
        <w:t>containing</w:t>
      </w:r>
      <w:r w:rsidR="00506F15">
        <w:t xml:space="preserve"> all of the necessary Projects</w:t>
      </w:r>
      <w:r w:rsidR="0031757C">
        <w:t xml:space="preserve"> to easily develop, deploy and debug a full </w:t>
      </w:r>
      <w:proofErr w:type="spellStart"/>
      <w:r w:rsidR="0031757C">
        <w:t>Padarn</w:t>
      </w:r>
      <w:proofErr w:type="spellEnd"/>
      <w:r w:rsidR="0031757C">
        <w:t xml:space="preserve"> web solution.</w:t>
      </w:r>
    </w:p>
    <w:p w:rsidR="00055FCA" w:rsidRDefault="00055FCA" w:rsidP="00055FCA">
      <w:pPr>
        <w:ind w:firstLine="0"/>
      </w:pPr>
      <w:r>
        <w:t>In this HOL, you will perform the following exercises:</w:t>
      </w:r>
    </w:p>
    <w:p w:rsidR="00055FCA" w:rsidRDefault="00401C9C" w:rsidP="00055FCA">
      <w:pPr>
        <w:pStyle w:val="LabSummary"/>
        <w:numPr>
          <w:numberingChange w:id="80" w:author="Neil Cowburn" w:date="2008-10-16T12:01:00Z" w:original=""/>
        </w:numPr>
        <w:rPr>
          <w:rFonts w:asciiTheme="minorHAnsi" w:hAnsiTheme="minorHAnsi"/>
          <w:lang w:bidi="ar-SA"/>
        </w:rPr>
      </w:pPr>
      <w:r>
        <w:rPr>
          <w:rFonts w:asciiTheme="minorHAnsi" w:hAnsiTheme="minorHAnsi"/>
          <w:lang w:bidi="ar-SA"/>
        </w:rPr>
        <w:t xml:space="preserve">Create a </w:t>
      </w:r>
      <w:r w:rsidR="0031757C">
        <w:rPr>
          <w:rFonts w:asciiTheme="minorHAnsi" w:hAnsiTheme="minorHAnsi"/>
          <w:lang w:bidi="ar-SA"/>
        </w:rPr>
        <w:t xml:space="preserve">Smart Device Solution containing all necessary projects for a </w:t>
      </w:r>
      <w:proofErr w:type="spellStart"/>
      <w:r w:rsidR="0031757C">
        <w:rPr>
          <w:rFonts w:asciiTheme="minorHAnsi" w:hAnsiTheme="minorHAnsi"/>
          <w:lang w:bidi="ar-SA"/>
        </w:rPr>
        <w:t>Padarn</w:t>
      </w:r>
      <w:proofErr w:type="spellEnd"/>
      <w:r w:rsidR="0031757C">
        <w:rPr>
          <w:rFonts w:asciiTheme="minorHAnsi" w:hAnsiTheme="minorHAnsi"/>
          <w:lang w:bidi="ar-SA"/>
        </w:rPr>
        <w:t xml:space="preserve"> Solution</w:t>
      </w:r>
    </w:p>
    <w:p w:rsidR="000B6514" w:rsidRDefault="001533E9" w:rsidP="00055FCA">
      <w:pPr>
        <w:pStyle w:val="LabSummary"/>
        <w:numPr>
          <w:numberingChange w:id="81" w:author="Neil Cowburn" w:date="2008-10-16T12:01:00Z" w:original=""/>
        </w:numPr>
        <w:rPr>
          <w:rFonts w:asciiTheme="minorHAnsi" w:hAnsiTheme="minorHAnsi"/>
          <w:lang w:bidi="ar-SA"/>
        </w:rPr>
      </w:pPr>
      <w:r>
        <w:rPr>
          <w:rFonts w:asciiTheme="minorHAnsi" w:hAnsiTheme="minorHAnsi"/>
          <w:lang w:bidi="ar-SA"/>
        </w:rPr>
        <w:t>Adjust the Solution Configuration options to ensure correct build and deployment behavior</w:t>
      </w:r>
    </w:p>
    <w:p w:rsidR="000B6514" w:rsidRDefault="000B6514" w:rsidP="00055FCA">
      <w:pPr>
        <w:pStyle w:val="LabSummary"/>
        <w:numPr>
          <w:numberingChange w:id="82" w:author="Neil Cowburn" w:date="2008-10-16T12:01:00Z" w:original=""/>
        </w:numPr>
        <w:rPr>
          <w:rFonts w:asciiTheme="minorHAnsi" w:hAnsiTheme="minorHAnsi"/>
          <w:lang w:bidi="ar-SA"/>
        </w:rPr>
      </w:pPr>
      <w:r>
        <w:rPr>
          <w:rFonts w:asciiTheme="minorHAnsi" w:hAnsiTheme="minorHAnsi"/>
          <w:lang w:bidi="ar-SA"/>
        </w:rPr>
        <w:t>Set the Project Deployment Directories for each Project</w:t>
      </w:r>
    </w:p>
    <w:p w:rsidR="0031757C" w:rsidRPr="003E02B1" w:rsidRDefault="0031757C" w:rsidP="001533E9">
      <w:pPr>
        <w:pStyle w:val="LabSummary"/>
        <w:numPr>
          <w:ilvl w:val="0"/>
          <w:numId w:val="0"/>
        </w:numPr>
        <w:ind w:left="432"/>
        <w:rPr>
          <w:rFonts w:asciiTheme="minorHAnsi" w:hAnsiTheme="minorHAnsi"/>
          <w:lang w:bidi="ar-SA"/>
        </w:rPr>
      </w:pPr>
    </w:p>
    <w:p w:rsidR="00C55374" w:rsidRDefault="00C55374" w:rsidP="0031757C">
      <w:pPr>
        <w:pStyle w:val="LabSummary"/>
        <w:numPr>
          <w:ilvl w:val="0"/>
          <w:numId w:val="0"/>
        </w:numPr>
        <w:rPr>
          <w:rFonts w:asciiTheme="minorHAnsi" w:hAnsiTheme="minorHAnsi" w:cs="Arial"/>
          <w:lang w:bidi="ar-SA"/>
        </w:rPr>
      </w:pPr>
    </w:p>
    <w:p w:rsidR="00C55374" w:rsidRDefault="00C55374">
      <w:pPr>
        <w:ind w:firstLine="0"/>
        <w:rPr>
          <w:rFonts w:eastAsia="Times New Roman" w:cs="Arial"/>
        </w:rPr>
      </w:pPr>
      <w:r>
        <w:rPr>
          <w:rFonts w:cs="Arial"/>
        </w:rPr>
        <w:br w:type="page"/>
      </w: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3" w:name="_Toc133394465"/>
      <w:bookmarkStart w:id="84" w:name="_Toc85780121"/>
      <w:r>
        <w:t xml:space="preserve">Exercise 1:  </w:t>
      </w:r>
      <w:bookmarkEnd w:id="83"/>
      <w:r w:rsidR="00D753CA">
        <w:t>Creating</w:t>
      </w:r>
      <w:r w:rsidR="004723B3">
        <w:t xml:space="preserve"> </w:t>
      </w:r>
      <w:r w:rsidR="009E7ACD">
        <w:t>the</w:t>
      </w:r>
      <w:r w:rsidR="00D753CA">
        <w:t xml:space="preserve"> </w:t>
      </w:r>
      <w:proofErr w:type="spellStart"/>
      <w:r w:rsidR="0031757C">
        <w:t>Padarn</w:t>
      </w:r>
      <w:proofErr w:type="spellEnd"/>
      <w:r w:rsidR="0031757C">
        <w:t xml:space="preserve"> Solution</w:t>
      </w:r>
      <w:r w:rsidR="009E7ACD">
        <w:t xml:space="preserve"> and Server Hosting Project</w:t>
      </w:r>
      <w:bookmarkEnd w:id="84"/>
    </w:p>
    <w:p w:rsidR="00C55374" w:rsidRDefault="004723B3" w:rsidP="00C55374">
      <w:pPr>
        <w:ind w:firstLine="0"/>
      </w:pPr>
      <w:r>
        <w:t>In this exercise, you will use Visual Studio to create a</w:t>
      </w:r>
      <w:r w:rsidR="00D753CA">
        <w:t xml:space="preserve"> </w:t>
      </w:r>
      <w:proofErr w:type="spellStart"/>
      <w:r w:rsidR="00D753CA">
        <w:t>Padarn</w:t>
      </w:r>
      <w:proofErr w:type="spellEnd"/>
      <w:r w:rsidR="00D753CA">
        <w:t xml:space="preserve"> solution containing several different projects, each with a specialized purpose.</w:t>
      </w:r>
      <w:r>
        <w:t xml:space="preserve"> This </w:t>
      </w:r>
      <w:r w:rsidR="00D753CA">
        <w:t>solution</w:t>
      </w:r>
      <w:r>
        <w:t xml:space="preserve"> will be the bas</w:t>
      </w:r>
      <w:r w:rsidR="00D753CA">
        <w:t>is</w:t>
      </w:r>
      <w:r>
        <w:t xml:space="preserve"> project for future exercise</w:t>
      </w:r>
      <w:r w:rsidR="00C27679">
        <w:t>s</w:t>
      </w:r>
      <w:r w:rsidR="00D753CA">
        <w:t xml:space="preserve"> in this and other </w:t>
      </w:r>
      <w:proofErr w:type="spellStart"/>
      <w:r w:rsidR="00D753CA">
        <w:t>Padarn</w:t>
      </w:r>
      <w:proofErr w:type="spellEnd"/>
      <w:r w:rsidR="00D753CA">
        <w:t xml:space="preserve"> labs</w:t>
      </w:r>
      <w:r>
        <w:t>.</w:t>
      </w:r>
    </w:p>
    <w:p w:rsidR="004723B3" w:rsidRDefault="004723B3" w:rsidP="00C55374">
      <w:pPr>
        <w:ind w:firstLine="0"/>
      </w:pPr>
      <w:r>
        <w:t xml:space="preserve">To </w:t>
      </w:r>
      <w:r w:rsidR="00C27679">
        <w:t xml:space="preserve">create </w:t>
      </w:r>
      <w:r w:rsidR="0092320C">
        <w:t xml:space="preserve">the Solution and the </w:t>
      </w:r>
      <w:r w:rsidR="009E7ACD">
        <w:t>Server Hosting</w:t>
      </w:r>
      <w:r w:rsidR="0092320C">
        <w:t xml:space="preserve"> Project</w:t>
      </w:r>
      <w:r>
        <w:t>:</w:t>
      </w:r>
    </w:p>
    <w:p w:rsidR="004723B3" w:rsidRDefault="004723B3" w:rsidP="004723B3">
      <w:pPr>
        <w:pStyle w:val="ListParagraph"/>
        <w:numPr>
          <w:ilvl w:val="0"/>
          <w:numId w:val="10"/>
          <w:numberingChange w:id="85" w:author="Neil Cowburn" w:date="2008-10-16T12:01:00Z" w:original="%1:1:0:."/>
        </w:numPr>
      </w:pPr>
      <w:r>
        <w:t xml:space="preserve">Open </w:t>
      </w:r>
      <w:r w:rsidR="0092320C">
        <w:t xml:space="preserve">Microsoft </w:t>
      </w:r>
      <w:r>
        <w:t>Visual Studio</w:t>
      </w:r>
      <w:r w:rsidR="0092320C">
        <w:t xml:space="preserve"> 2008</w:t>
      </w:r>
      <w:r>
        <w:t xml:space="preserve"> </w:t>
      </w:r>
    </w:p>
    <w:p w:rsidR="004723B3" w:rsidRDefault="004723B3" w:rsidP="004723B3">
      <w:pPr>
        <w:pStyle w:val="ListParagraph"/>
        <w:numPr>
          <w:ilvl w:val="0"/>
          <w:numId w:val="10"/>
          <w:numberingChange w:id="86" w:author="Neil Cowburn" w:date="2008-10-16T12:01:00Z" w:original="%1:2:0:."/>
        </w:numPr>
      </w:pPr>
      <w:r>
        <w:t xml:space="preserve">In Visual Studio, click on </w:t>
      </w:r>
      <w:r w:rsidR="004D3AE2">
        <w:t xml:space="preserve">the </w:t>
      </w:r>
      <w:r w:rsidRPr="00895C89">
        <w:rPr>
          <w:b/>
        </w:rPr>
        <w:t>File</w:t>
      </w:r>
      <w:r w:rsidR="00506089" w:rsidRPr="00506089">
        <w:t xml:space="preserve"> menu</w:t>
      </w:r>
      <w:r w:rsidR="00245259" w:rsidRPr="00895C89">
        <w:rPr>
          <w:b/>
        </w:rPr>
        <w:t xml:space="preserve"> </w:t>
      </w:r>
      <w:r w:rsidR="00506089" w:rsidRPr="00506089">
        <w:t xml:space="preserve">and </w:t>
      </w:r>
      <w:r w:rsidR="004D3AE2">
        <w:t>then</w:t>
      </w:r>
      <w:r w:rsidR="00245259" w:rsidRPr="00895C89">
        <w:rPr>
          <w:b/>
        </w:rPr>
        <w:t xml:space="preserve"> New</w:t>
      </w:r>
      <w:r w:rsidR="00506089" w:rsidRPr="00506089">
        <w:t>, and select</w:t>
      </w:r>
      <w:r w:rsidR="004D3AE2" w:rsidRPr="00895C89">
        <w:rPr>
          <w:b/>
        </w:rPr>
        <w:t xml:space="preserve"> </w:t>
      </w:r>
      <w:r w:rsidR="00245259" w:rsidRPr="00895C89">
        <w:rPr>
          <w:b/>
        </w:rPr>
        <w:t>Project</w:t>
      </w:r>
    </w:p>
    <w:p w:rsidR="00245259" w:rsidRDefault="00245259" w:rsidP="004723B3">
      <w:pPr>
        <w:pStyle w:val="ListParagraph"/>
        <w:numPr>
          <w:ilvl w:val="0"/>
          <w:numId w:val="10"/>
          <w:numberingChange w:id="87" w:author="Neil Cowburn" w:date="2008-10-16T12:01:00Z" w:original="%1:3:0:."/>
        </w:numPr>
      </w:pPr>
      <w:r>
        <w:t xml:space="preserve">In the </w:t>
      </w:r>
      <w:r w:rsidRPr="00895C89">
        <w:rPr>
          <w:b/>
        </w:rPr>
        <w:t>New Project</w:t>
      </w:r>
      <w:r>
        <w:t xml:space="preserve"> dialog box, under </w:t>
      </w:r>
      <w:r w:rsidRPr="00895C89">
        <w:rPr>
          <w:b/>
        </w:rPr>
        <w:t>Project Types</w:t>
      </w:r>
      <w:r>
        <w:t xml:space="preserve">, expand </w:t>
      </w:r>
      <w:r w:rsidRPr="00895C89">
        <w:rPr>
          <w:b/>
        </w:rPr>
        <w:t>Visual C#,</w:t>
      </w:r>
      <w:r>
        <w:t xml:space="preserve"> </w:t>
      </w:r>
      <w:r w:rsidR="0031757C">
        <w:t xml:space="preserve">and select the </w:t>
      </w:r>
      <w:r w:rsidRPr="00895C89">
        <w:rPr>
          <w:b/>
        </w:rPr>
        <w:t>Smart Device</w:t>
      </w:r>
      <w:r>
        <w:t xml:space="preserve"> </w:t>
      </w:r>
      <w:r w:rsidR="0031757C">
        <w:t>project type.</w:t>
      </w:r>
    </w:p>
    <w:p w:rsidR="00895C89" w:rsidRPr="00895C89" w:rsidRDefault="00895C89" w:rsidP="004723B3">
      <w:pPr>
        <w:pStyle w:val="ListParagraph"/>
        <w:numPr>
          <w:ilvl w:val="0"/>
          <w:numId w:val="10"/>
          <w:numberingChange w:id="88" w:author="Neil Cowburn" w:date="2008-10-16T12:01:00Z" w:original="%1:4:0:."/>
        </w:numPr>
      </w:pPr>
      <w:r>
        <w:t xml:space="preserve">Under </w:t>
      </w:r>
      <w:r w:rsidRPr="00895C89">
        <w:rPr>
          <w:b/>
        </w:rPr>
        <w:t>Visual Studio installed templates</w:t>
      </w:r>
      <w:r>
        <w:t xml:space="preserve">, select </w:t>
      </w:r>
      <w:r w:rsidR="0031757C" w:rsidRPr="0031757C">
        <w:rPr>
          <w:b/>
        </w:rPr>
        <w:t>Smart</w:t>
      </w:r>
      <w:r w:rsidR="0031757C">
        <w:t xml:space="preserve"> </w:t>
      </w:r>
      <w:r w:rsidRPr="00895C89">
        <w:rPr>
          <w:b/>
        </w:rPr>
        <w:t xml:space="preserve">Device </w:t>
      </w:r>
      <w:r w:rsidR="0031757C">
        <w:rPr>
          <w:b/>
        </w:rPr>
        <w:t>Project</w:t>
      </w:r>
    </w:p>
    <w:p w:rsidR="00895C89" w:rsidRDefault="00895C89" w:rsidP="00C27679">
      <w:pPr>
        <w:pStyle w:val="ListParagraph"/>
        <w:numPr>
          <w:ilvl w:val="0"/>
          <w:numId w:val="10"/>
          <w:numberingChange w:id="89" w:author="Neil Cowburn" w:date="2008-10-16T12:01:00Z" w:original="%1:5:0:."/>
        </w:numPr>
      </w:pPr>
      <w:r>
        <w:t xml:space="preserve">In the </w:t>
      </w:r>
      <w:r>
        <w:rPr>
          <w:b/>
        </w:rPr>
        <w:t>Name</w:t>
      </w:r>
      <w:r>
        <w:t xml:space="preserve"> </w:t>
      </w:r>
      <w:r w:rsidR="00C27679">
        <w:t xml:space="preserve">text </w:t>
      </w:r>
      <w:r>
        <w:t>box</w:t>
      </w:r>
      <w:r w:rsidR="00C27679">
        <w:t>,</w:t>
      </w:r>
      <w:r w:rsidR="00D753CA">
        <w:t xml:space="preserve"> type </w:t>
      </w:r>
      <w:proofErr w:type="spellStart"/>
      <w:r w:rsidR="0031757C">
        <w:rPr>
          <w:b/>
        </w:rPr>
        <w:t>ocfhttpd</w:t>
      </w:r>
      <w:proofErr w:type="spellEnd"/>
      <w:r w:rsidR="0031757C">
        <w:t xml:space="preserve"> (short for ‘</w:t>
      </w:r>
      <w:r w:rsidR="004B2A96" w:rsidRPr="004B2A96">
        <w:rPr>
          <w:i/>
        </w:rPr>
        <w:t>OpenNETCF Hypertext Transfer Protocol Daemon</w:t>
      </w:r>
      <w:r w:rsidR="0062271A">
        <w:t>’</w:t>
      </w:r>
      <w:r w:rsidR="0031757C">
        <w:t>)</w:t>
      </w:r>
    </w:p>
    <w:p w:rsidR="00D753CA" w:rsidRDefault="00D753CA" w:rsidP="00C27679">
      <w:pPr>
        <w:pStyle w:val="ListParagraph"/>
        <w:numPr>
          <w:ilvl w:val="0"/>
          <w:numId w:val="10"/>
          <w:numberingChange w:id="90" w:author="Neil Cowburn" w:date="2008-10-16T12:01:00Z" w:original="%1:6:0:."/>
        </w:numPr>
      </w:pPr>
      <w:r>
        <w:t xml:space="preserve">In the </w:t>
      </w:r>
      <w:r w:rsidRPr="00D753CA">
        <w:rPr>
          <w:b/>
        </w:rPr>
        <w:t>Solution Name</w:t>
      </w:r>
      <w:r>
        <w:t xml:space="preserve"> text box, type </w:t>
      </w:r>
      <w:proofErr w:type="spellStart"/>
      <w:r w:rsidRPr="00D753CA">
        <w:rPr>
          <w:b/>
        </w:rPr>
        <w:t>MyPadarnSolution</w:t>
      </w:r>
      <w:proofErr w:type="spellEnd"/>
      <w:r>
        <w:t>.</w:t>
      </w:r>
    </w:p>
    <w:p w:rsidR="0031757C" w:rsidRDefault="0031757C" w:rsidP="00C27679">
      <w:pPr>
        <w:pStyle w:val="ListParagraph"/>
        <w:numPr>
          <w:ilvl w:val="0"/>
          <w:numId w:val="10"/>
          <w:numberingChange w:id="91" w:author="Neil Cowburn" w:date="2008-10-16T12:01:00Z" w:original="%1:7:0:."/>
        </w:numPr>
      </w:pPr>
      <w:r>
        <w:t xml:space="preserve">In the </w:t>
      </w:r>
      <w:r w:rsidRPr="00D753CA">
        <w:rPr>
          <w:b/>
        </w:rPr>
        <w:t>Location</w:t>
      </w:r>
      <w:r>
        <w:t xml:space="preserve"> text box</w:t>
      </w:r>
      <w:r w:rsidR="00D753CA">
        <w:t>,</w:t>
      </w:r>
      <w:r>
        <w:t xml:space="preserve"> enter the path where you would like Visual Studio to create your </w:t>
      </w:r>
      <w:r w:rsidR="00D753CA">
        <w:t>S</w:t>
      </w:r>
      <w:r w:rsidR="000E1641">
        <w:t xml:space="preserve">olution and </w:t>
      </w:r>
      <w:r w:rsidR="00D753CA">
        <w:t>Project files.</w:t>
      </w:r>
    </w:p>
    <w:p w:rsidR="00895C89" w:rsidRPr="00DD6032" w:rsidRDefault="00895C89" w:rsidP="004723B3">
      <w:pPr>
        <w:pStyle w:val="ListParagraph"/>
        <w:numPr>
          <w:ilvl w:val="0"/>
          <w:numId w:val="10"/>
          <w:numberingChange w:id="92" w:author="Neil Cowburn" w:date="2008-10-16T12:01:00Z" w:original="%1:8:0:."/>
        </w:numPr>
      </w:pPr>
      <w:r>
        <w:t xml:space="preserve">Click </w:t>
      </w:r>
      <w:r>
        <w:rPr>
          <w:b/>
        </w:rPr>
        <w:t>OK</w:t>
      </w:r>
      <w:r w:rsidR="00721DA7">
        <w:t xml:space="preserve"> to move on to the </w:t>
      </w:r>
      <w:r w:rsidR="00721DA7" w:rsidRPr="00721DA7">
        <w:rPr>
          <w:b/>
        </w:rPr>
        <w:t>Add New Smart Device Project</w:t>
      </w:r>
      <w:r w:rsidR="00721DA7">
        <w:t xml:space="preserve"> Wizard</w:t>
      </w:r>
    </w:p>
    <w:p w:rsidR="00DD6032" w:rsidRDefault="0031757C">
      <w:pPr>
        <w:ind w:firstLine="0"/>
        <w:rPr>
          <w:b/>
        </w:rPr>
      </w:pPr>
      <w:r>
        <w:rPr>
          <w:b/>
          <w:noProof/>
        </w:rPr>
        <w:drawing>
          <wp:inline distT="0" distB="0" distL="0" distR="0">
            <wp:extent cx="5731510" cy="417182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4171828"/>
                    </a:xfrm>
                    <a:prstGeom prst="rect">
                      <a:avLst/>
                    </a:prstGeom>
                    <a:noFill/>
                    <a:ln w="9525">
                      <a:noFill/>
                      <a:miter lim="800000"/>
                      <a:headEnd/>
                      <a:tailEnd/>
                    </a:ln>
                  </pic:spPr>
                </pic:pic>
              </a:graphicData>
            </a:graphic>
          </wp:inline>
        </w:drawing>
      </w:r>
      <w:r w:rsidR="00DD6032">
        <w:rPr>
          <w:b/>
        </w:rPr>
        <w:br w:type="page"/>
      </w:r>
    </w:p>
    <w:p w:rsidR="00721DA7" w:rsidRPr="00721DA7" w:rsidRDefault="00721DA7">
      <w:pPr>
        <w:ind w:firstLine="0"/>
      </w:pPr>
      <w:r w:rsidRPr="00721DA7">
        <w:t xml:space="preserve">In </w:t>
      </w:r>
      <w:r>
        <w:t xml:space="preserve">the </w:t>
      </w:r>
      <w:r w:rsidRPr="00721DA7">
        <w:rPr>
          <w:b/>
        </w:rPr>
        <w:t>Add New Smart Device Project</w:t>
      </w:r>
      <w:r>
        <w:t xml:space="preserve"> Wizard:</w:t>
      </w:r>
    </w:p>
    <w:p w:rsidR="00721DA7" w:rsidRDefault="00721DA7" w:rsidP="00C25C80">
      <w:pPr>
        <w:pStyle w:val="ListParagraph"/>
        <w:numPr>
          <w:ilvl w:val="0"/>
          <w:numId w:val="10"/>
          <w:numberingChange w:id="93" w:author="Neil Cowburn" w:date="2008-10-16T12:01:00Z" w:original="%1:9:0:."/>
        </w:numPr>
      </w:pPr>
      <w:r>
        <w:t xml:space="preserve">Select </w:t>
      </w:r>
      <w:r w:rsidRPr="00C25C80">
        <w:rPr>
          <w:b/>
        </w:rPr>
        <w:t>Windows CE</w:t>
      </w:r>
      <w:r>
        <w:t xml:space="preserve"> from the </w:t>
      </w:r>
      <w:r w:rsidRPr="00C25C80">
        <w:rPr>
          <w:b/>
        </w:rPr>
        <w:t>Target platform</w:t>
      </w:r>
      <w:r>
        <w:t xml:space="preserve"> dropdown.</w:t>
      </w:r>
    </w:p>
    <w:p w:rsidR="00721DA7" w:rsidRDefault="00721DA7" w:rsidP="00C25C80">
      <w:pPr>
        <w:pStyle w:val="ListParagraph"/>
        <w:numPr>
          <w:ilvl w:val="0"/>
          <w:numId w:val="10"/>
          <w:numberingChange w:id="94" w:author="Neil Cowburn" w:date="2008-10-16T12:01:00Z" w:original="%1:10:0:."/>
        </w:numPr>
      </w:pPr>
      <w:r>
        <w:t xml:space="preserve">Select </w:t>
      </w:r>
      <w:r w:rsidRPr="00721DA7">
        <w:rPr>
          <w:b/>
        </w:rPr>
        <w:t>.NET Compact Framework Version 2.0</w:t>
      </w:r>
      <w:r>
        <w:t xml:space="preserve"> from the </w:t>
      </w:r>
      <w:r w:rsidRPr="00721DA7">
        <w:rPr>
          <w:b/>
        </w:rPr>
        <w:t>.NET Compact Framework version</w:t>
      </w:r>
      <w:r>
        <w:t xml:space="preserve"> dropdown.</w:t>
      </w:r>
    </w:p>
    <w:p w:rsidR="00721DA7" w:rsidRDefault="00721DA7" w:rsidP="00C25C80">
      <w:pPr>
        <w:pStyle w:val="ListParagraph"/>
        <w:numPr>
          <w:ilvl w:val="0"/>
          <w:numId w:val="10"/>
          <w:numberingChange w:id="95" w:author="Neil Cowburn" w:date="2008-10-16T12:01:00Z" w:original="%1:11:0:."/>
        </w:numPr>
      </w:pPr>
      <w:r>
        <w:t xml:space="preserve">Select </w:t>
      </w:r>
      <w:r w:rsidRPr="00721DA7">
        <w:rPr>
          <w:b/>
        </w:rPr>
        <w:t>Device Application</w:t>
      </w:r>
      <w:r>
        <w:t xml:space="preserve"> from the </w:t>
      </w:r>
      <w:r w:rsidRPr="00721DA7">
        <w:rPr>
          <w:b/>
        </w:rPr>
        <w:t>Templates</w:t>
      </w:r>
      <w:r>
        <w:t xml:space="preserve"> list</w:t>
      </w:r>
    </w:p>
    <w:p w:rsidR="00721DA7" w:rsidRPr="00DD6032" w:rsidRDefault="00721DA7" w:rsidP="00C25C80">
      <w:pPr>
        <w:pStyle w:val="ListParagraph"/>
        <w:numPr>
          <w:ilvl w:val="0"/>
          <w:numId w:val="10"/>
          <w:numberingChange w:id="96" w:author="Neil Cowburn" w:date="2008-10-16T12:01:00Z" w:original="%1:12:0:."/>
        </w:numPr>
      </w:pPr>
      <w:r>
        <w:t xml:space="preserve">Click </w:t>
      </w:r>
      <w:r>
        <w:rPr>
          <w:b/>
        </w:rPr>
        <w:t>OK</w:t>
      </w:r>
      <w:r w:rsidRPr="00721DA7">
        <w:t xml:space="preserve"> to </w:t>
      </w:r>
      <w:r>
        <w:t>have the Wizard generate the Solution and your initial Project.</w:t>
      </w:r>
    </w:p>
    <w:p w:rsidR="00721DA7" w:rsidRDefault="00721DA7">
      <w:pPr>
        <w:ind w:firstLine="0"/>
        <w:rPr>
          <w:b/>
        </w:rPr>
      </w:pPr>
    </w:p>
    <w:p w:rsidR="0092320C" w:rsidRDefault="0092320C">
      <w:pPr>
        <w:ind w:firstLine="0"/>
        <w:rPr>
          <w:b/>
        </w:rPr>
      </w:pPr>
      <w:r>
        <w:rPr>
          <w:b/>
          <w:noProof/>
        </w:rPr>
        <w:drawing>
          <wp:inline distT="0" distB="0" distL="0" distR="0">
            <wp:extent cx="5661660" cy="43675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661660" cy="4367530"/>
                    </a:xfrm>
                    <a:prstGeom prst="rect">
                      <a:avLst/>
                    </a:prstGeom>
                    <a:noFill/>
                    <a:ln w="9525">
                      <a:noFill/>
                      <a:miter lim="800000"/>
                      <a:headEnd/>
                      <a:tailEnd/>
                    </a:ln>
                  </pic:spPr>
                </pic:pic>
              </a:graphicData>
            </a:graphic>
          </wp:inline>
        </w:drawing>
      </w:r>
    </w:p>
    <w:p w:rsidR="008A5AB5" w:rsidRDefault="00C25C80" w:rsidP="008A5AB5">
      <w:pPr>
        <w:pStyle w:val="ListParagraph"/>
        <w:numPr>
          <w:ilvl w:val="0"/>
          <w:numId w:val="10"/>
          <w:numberingChange w:id="97" w:author="Neil Cowburn" w:date="2008-10-16T12:01:00Z" w:original="%1:13:0:."/>
        </w:numPr>
      </w:pPr>
      <w:r w:rsidRPr="00C25C80">
        <w:t xml:space="preserve">In Visual Studio’s </w:t>
      </w:r>
      <w:r w:rsidRPr="00C25C80">
        <w:rPr>
          <w:b/>
        </w:rPr>
        <w:t>Solution Explorer</w:t>
      </w:r>
      <w:r>
        <w:t xml:space="preserve"> pane, ensure that </w:t>
      </w:r>
      <w:r w:rsidRPr="00C25C80">
        <w:rPr>
          <w:b/>
        </w:rPr>
        <w:t>Solution ‘</w:t>
      </w:r>
      <w:proofErr w:type="spellStart"/>
      <w:r w:rsidRPr="00C25C80">
        <w:rPr>
          <w:b/>
        </w:rPr>
        <w:t>MyPadarnPadarnSolution</w:t>
      </w:r>
      <w:proofErr w:type="spellEnd"/>
      <w:r w:rsidRPr="00C25C80">
        <w:rPr>
          <w:b/>
        </w:rPr>
        <w:t>’</w:t>
      </w:r>
      <w:r>
        <w:t xml:space="preserve"> is selected.</w:t>
      </w:r>
    </w:p>
    <w:p w:rsidR="00C25C80" w:rsidRDefault="00C25C80" w:rsidP="008A5AB5">
      <w:pPr>
        <w:ind w:left="360" w:firstLine="0"/>
      </w:pPr>
      <w:r>
        <w:rPr>
          <w:noProof/>
        </w:rPr>
        <w:drawing>
          <wp:inline distT="0" distB="0" distL="0" distR="0">
            <wp:extent cx="2927985" cy="1517650"/>
            <wp:effectExtent l="19050" t="0" r="5715"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927985" cy="1517650"/>
                    </a:xfrm>
                    <a:prstGeom prst="rect">
                      <a:avLst/>
                    </a:prstGeom>
                    <a:noFill/>
                    <a:ln w="9525">
                      <a:noFill/>
                      <a:miter lim="800000"/>
                      <a:headEnd/>
                      <a:tailEnd/>
                    </a:ln>
                  </pic:spPr>
                </pic:pic>
              </a:graphicData>
            </a:graphic>
          </wp:inline>
        </w:drawing>
      </w:r>
    </w:p>
    <w:p w:rsidR="00C25C80" w:rsidRDefault="00C25C80" w:rsidP="00C25C80">
      <w:pPr>
        <w:pStyle w:val="ListParagraph"/>
        <w:numPr>
          <w:ilvl w:val="0"/>
          <w:numId w:val="10"/>
          <w:numberingChange w:id="98" w:author="Neil Cowburn" w:date="2008-10-16T12:01:00Z" w:original="%1:14:0:."/>
        </w:numPr>
      </w:pPr>
      <w:r>
        <w:t xml:space="preserve">From the Visual Studio </w:t>
      </w:r>
      <w:r w:rsidRPr="00C25C80">
        <w:rPr>
          <w:b/>
        </w:rPr>
        <w:t>Project</w:t>
      </w:r>
      <w:r>
        <w:t xml:space="preserve"> menu item, select </w:t>
      </w:r>
      <w:r w:rsidRPr="00C25C80">
        <w:rPr>
          <w:b/>
        </w:rPr>
        <w:t>Add New Solution Folder</w:t>
      </w:r>
      <w:r>
        <w:t xml:space="preserve"> and name the new folder </w:t>
      </w:r>
      <w:r w:rsidRPr="00C25C80">
        <w:rPr>
          <w:b/>
        </w:rPr>
        <w:t>Server Host</w:t>
      </w:r>
      <w:r>
        <w:t>.</w:t>
      </w:r>
    </w:p>
    <w:p w:rsidR="00C25C80" w:rsidRDefault="00C25C80" w:rsidP="00C25C80">
      <w:pPr>
        <w:ind w:left="360" w:firstLine="0"/>
        <w:rPr>
          <w:b/>
          <w:noProof/>
        </w:rPr>
      </w:pPr>
      <w:r w:rsidRPr="00C25C80">
        <w:rPr>
          <w:b/>
          <w:noProof/>
        </w:rPr>
        <w:t xml:space="preserve"> </w:t>
      </w:r>
      <w:r>
        <w:rPr>
          <w:noProof/>
        </w:rPr>
        <w:drawing>
          <wp:inline distT="0" distB="0" distL="0" distR="0">
            <wp:extent cx="3648075" cy="2169160"/>
            <wp:effectExtent l="19050" t="0" r="952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648075" cy="2169160"/>
                    </a:xfrm>
                    <a:prstGeom prst="rect">
                      <a:avLst/>
                    </a:prstGeom>
                    <a:noFill/>
                    <a:ln w="9525">
                      <a:noFill/>
                      <a:miter lim="800000"/>
                      <a:headEnd/>
                      <a:tailEnd/>
                    </a:ln>
                  </pic:spPr>
                </pic:pic>
              </a:graphicData>
            </a:graphic>
          </wp:inline>
        </w:drawing>
      </w:r>
    </w:p>
    <w:p w:rsidR="00E204DD" w:rsidRDefault="00E204DD" w:rsidP="00E204DD">
      <w:pPr>
        <w:pStyle w:val="ListParagraph"/>
        <w:numPr>
          <w:ilvl w:val="0"/>
          <w:numId w:val="10"/>
          <w:numberingChange w:id="99" w:author="Neil Cowburn" w:date="2008-10-16T12:01:00Z" w:original="%1:15:0:."/>
        </w:numPr>
      </w:pPr>
      <w:r w:rsidRPr="00C25C80">
        <w:t xml:space="preserve">In Visual Studio’s </w:t>
      </w:r>
      <w:r w:rsidRPr="00E204DD">
        <w:rPr>
          <w:b/>
        </w:rPr>
        <w:t>Solution Explorer</w:t>
      </w:r>
      <w:r>
        <w:t xml:space="preserve"> pane, drag the </w:t>
      </w:r>
      <w:proofErr w:type="spellStart"/>
      <w:r w:rsidRPr="00E204DD">
        <w:rPr>
          <w:b/>
        </w:rPr>
        <w:t>ocfhttpd</w:t>
      </w:r>
      <w:proofErr w:type="spellEnd"/>
      <w:r>
        <w:t xml:space="preserve"> Project into the newly created </w:t>
      </w:r>
      <w:r w:rsidRPr="00E204DD">
        <w:rPr>
          <w:b/>
        </w:rPr>
        <w:t>Server Host</w:t>
      </w:r>
      <w:r>
        <w:t xml:space="preserve"> Solution Folder.</w:t>
      </w:r>
    </w:p>
    <w:p w:rsidR="00E204DD" w:rsidRDefault="00E204DD" w:rsidP="00C25C80">
      <w:pPr>
        <w:ind w:left="360" w:firstLine="0"/>
      </w:pPr>
      <w:r>
        <w:rPr>
          <w:noProof/>
        </w:rPr>
        <w:drawing>
          <wp:inline distT="0" distB="0" distL="0" distR="0">
            <wp:extent cx="2937510" cy="2091690"/>
            <wp:effectExtent l="19050" t="0" r="0" b="0"/>
            <wp:docPr id="1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7510" cy="2091690"/>
                    </a:xfrm>
                    <a:prstGeom prst="rect">
                      <a:avLst/>
                    </a:prstGeom>
                    <a:noFill/>
                    <a:ln w="9525">
                      <a:noFill/>
                      <a:miter lim="800000"/>
                      <a:headEnd/>
                      <a:tailEnd/>
                    </a:ln>
                  </pic:spPr>
                </pic:pic>
              </a:graphicData>
            </a:graphic>
          </wp:inline>
        </w:drawing>
      </w:r>
    </w:p>
    <w:p w:rsidR="009E7ACD" w:rsidRDefault="009E7ACD">
      <w:pPr>
        <w:ind w:firstLine="0"/>
        <w:rPr>
          <w:rFonts w:asciiTheme="majorHAnsi" w:eastAsiaTheme="majorEastAsia" w:hAnsiTheme="majorHAnsi" w:cstheme="majorBidi"/>
          <w:b/>
          <w:bCs/>
          <w:color w:val="4F81BD" w:themeColor="accent1"/>
          <w:sz w:val="32"/>
          <w:szCs w:val="32"/>
        </w:rPr>
      </w:pPr>
      <w:r>
        <w:br w:type="page"/>
      </w:r>
    </w:p>
    <w:p w:rsidR="009E7ACD" w:rsidRDefault="0063643E"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00" w:name="_Toc85780122"/>
      <w:r>
        <w:t>Exercise 2:  Creating the Code-</w:t>
      </w:r>
      <w:r w:rsidR="009E7ACD">
        <w:t>Behind Library Project</w:t>
      </w:r>
      <w:bookmarkEnd w:id="100"/>
    </w:p>
    <w:p w:rsidR="009E7ACD" w:rsidRDefault="009E7ACD" w:rsidP="009E7ACD">
      <w:pPr>
        <w:ind w:firstLine="0"/>
      </w:pPr>
      <w:r>
        <w:t xml:space="preserve">In this exercise, you will use Visual Studio to create </w:t>
      </w:r>
      <w:r w:rsidR="006478BB">
        <w:t>the project that will generate the assembly containing all of your web page code-behind classes.</w:t>
      </w:r>
    </w:p>
    <w:p w:rsidR="009E7ACD" w:rsidRDefault="009E7ACD" w:rsidP="009E7ACD">
      <w:pPr>
        <w:ind w:firstLine="0"/>
      </w:pPr>
      <w:r>
        <w:t xml:space="preserve">To create the </w:t>
      </w:r>
      <w:r w:rsidR="006478BB">
        <w:t xml:space="preserve">code-behind </w:t>
      </w:r>
      <w:r>
        <w:t>Project:</w:t>
      </w:r>
    </w:p>
    <w:p w:rsidR="00C25C80" w:rsidRDefault="00C25C80" w:rsidP="00E204DD">
      <w:pPr>
        <w:pStyle w:val="ListParagraph"/>
        <w:numPr>
          <w:ilvl w:val="0"/>
          <w:numId w:val="30"/>
          <w:numberingChange w:id="101" w:author="Neil Cowburn" w:date="2008-10-16T12:01:00Z" w:original="%1:1:0:."/>
        </w:numPr>
      </w:pPr>
      <w:r>
        <w:t xml:space="preserve">From the Visual Studio </w:t>
      </w:r>
      <w:r w:rsidRPr="00E204DD">
        <w:rPr>
          <w:b/>
        </w:rPr>
        <w:t>Project</w:t>
      </w:r>
      <w:r>
        <w:t xml:space="preserve"> menu item, select </w:t>
      </w:r>
      <w:r w:rsidRPr="00E204DD">
        <w:rPr>
          <w:b/>
        </w:rPr>
        <w:t>Add New Solution Folder</w:t>
      </w:r>
      <w:r>
        <w:t xml:space="preserve"> and name the new folder </w:t>
      </w:r>
      <w:r w:rsidRPr="00E204DD">
        <w:rPr>
          <w:b/>
        </w:rPr>
        <w:t>Code Behind</w:t>
      </w:r>
      <w:r>
        <w:t>.</w:t>
      </w:r>
    </w:p>
    <w:p w:rsidR="00C25C80" w:rsidRDefault="00E204DD" w:rsidP="00C25C80">
      <w:pPr>
        <w:ind w:left="360" w:firstLine="0"/>
      </w:pPr>
      <w:r>
        <w:rPr>
          <w:noProof/>
        </w:rPr>
        <w:drawing>
          <wp:inline distT="0" distB="0" distL="0" distR="0">
            <wp:extent cx="2937510" cy="209169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srcRect/>
                    <a:stretch>
                      <a:fillRect/>
                    </a:stretch>
                  </pic:blipFill>
                  <pic:spPr bwMode="auto">
                    <a:xfrm>
                      <a:off x="0" y="0"/>
                      <a:ext cx="2937510" cy="2091690"/>
                    </a:xfrm>
                    <a:prstGeom prst="rect">
                      <a:avLst/>
                    </a:prstGeom>
                    <a:noFill/>
                    <a:ln w="9525">
                      <a:noFill/>
                      <a:miter lim="800000"/>
                      <a:headEnd/>
                      <a:tailEnd/>
                    </a:ln>
                  </pic:spPr>
                </pic:pic>
              </a:graphicData>
            </a:graphic>
          </wp:inline>
        </w:drawing>
      </w:r>
    </w:p>
    <w:p w:rsidR="0013195B" w:rsidRDefault="0013195B" w:rsidP="00E204DD">
      <w:pPr>
        <w:pStyle w:val="ListParagraph"/>
        <w:numPr>
          <w:ilvl w:val="0"/>
          <w:numId w:val="30"/>
          <w:numberingChange w:id="102" w:author="Neil Cowburn" w:date="2008-10-16T12:01:00Z" w:original="%1:2:0:."/>
        </w:numPr>
      </w:pPr>
      <w:r w:rsidRPr="00C25C80">
        <w:t xml:space="preserve">In Visual Studio’s </w:t>
      </w:r>
      <w:r w:rsidRPr="00C25C80">
        <w:rPr>
          <w:b/>
        </w:rPr>
        <w:t>Solution Explorer</w:t>
      </w:r>
      <w:r>
        <w:t xml:space="preserve"> pane, select the </w:t>
      </w:r>
      <w:r>
        <w:rPr>
          <w:b/>
        </w:rPr>
        <w:t>Code Behind</w:t>
      </w:r>
      <w:r>
        <w:t xml:space="preserve"> Solution Folder.</w:t>
      </w:r>
    </w:p>
    <w:p w:rsidR="0013195B" w:rsidRDefault="0013195B" w:rsidP="00E204DD">
      <w:pPr>
        <w:pStyle w:val="ListParagraph"/>
        <w:numPr>
          <w:ilvl w:val="0"/>
          <w:numId w:val="30"/>
          <w:numberingChange w:id="103" w:author="Neil Cowburn" w:date="2008-10-16T12:01:00Z" w:original="%1:3:0:."/>
        </w:numPr>
      </w:pPr>
      <w:r>
        <w:t>In Visua</w:t>
      </w:r>
      <w:r w:rsidR="0063643E">
        <w:t>l</w:t>
      </w:r>
      <w:r>
        <w:t xml:space="preserve"> Studio’s </w:t>
      </w:r>
      <w:r w:rsidRPr="00895C89">
        <w:rPr>
          <w:b/>
        </w:rPr>
        <w:t>File</w:t>
      </w:r>
      <w:r w:rsidRPr="00506089">
        <w:t xml:space="preserve"> menu</w:t>
      </w:r>
      <w:r>
        <w:t xml:space="preserve">, select </w:t>
      </w:r>
      <w:r w:rsidRPr="0013195B">
        <w:rPr>
          <w:b/>
        </w:rPr>
        <w:t>Add</w:t>
      </w:r>
      <w:r>
        <w:t xml:space="preserve"> and then </w:t>
      </w:r>
      <w:r w:rsidRPr="0013195B">
        <w:rPr>
          <w:b/>
        </w:rPr>
        <w:t>New Project…</w:t>
      </w:r>
      <w:r w:rsidRPr="00895C89">
        <w:rPr>
          <w:b/>
        </w:rPr>
        <w:t xml:space="preserve"> </w:t>
      </w:r>
      <w:r>
        <w:t>to launch the New Project Wizard.</w:t>
      </w:r>
    </w:p>
    <w:p w:rsidR="0013195B" w:rsidRDefault="0013195B" w:rsidP="00E204DD">
      <w:pPr>
        <w:pStyle w:val="ListParagraph"/>
        <w:numPr>
          <w:ilvl w:val="0"/>
          <w:numId w:val="30"/>
          <w:numberingChange w:id="104" w:author="Neil Cowburn" w:date="2008-10-16T12:01:00Z" w:original="%1:4:0:."/>
        </w:numPr>
      </w:pPr>
      <w:r>
        <w:t xml:space="preserve">In the </w:t>
      </w:r>
      <w:r w:rsidRPr="00895C89">
        <w:rPr>
          <w:b/>
        </w:rPr>
        <w:t>New Project</w:t>
      </w:r>
      <w:r>
        <w:t xml:space="preserve"> dialog box, under </w:t>
      </w:r>
      <w:r w:rsidRPr="00895C89">
        <w:rPr>
          <w:b/>
        </w:rPr>
        <w:t>Project Types</w:t>
      </w:r>
      <w:r>
        <w:t xml:space="preserve">, expand </w:t>
      </w:r>
      <w:r w:rsidRPr="00895C89">
        <w:rPr>
          <w:b/>
        </w:rPr>
        <w:t>Visual C#,</w:t>
      </w:r>
      <w:r w:rsidR="009C5E37">
        <w:t xml:space="preserve"> </w:t>
      </w:r>
      <w:r>
        <w:t xml:space="preserve">and select the </w:t>
      </w:r>
      <w:r w:rsidRPr="00895C89">
        <w:rPr>
          <w:b/>
        </w:rPr>
        <w:t>Smart Device</w:t>
      </w:r>
      <w:r>
        <w:t xml:space="preserve"> project type.</w:t>
      </w:r>
    </w:p>
    <w:p w:rsidR="0013195B" w:rsidRPr="00895C89" w:rsidRDefault="0013195B" w:rsidP="00E204DD">
      <w:pPr>
        <w:pStyle w:val="ListParagraph"/>
        <w:numPr>
          <w:ilvl w:val="0"/>
          <w:numId w:val="30"/>
          <w:numberingChange w:id="105" w:author="Neil Cowburn" w:date="2008-10-16T12:01:00Z" w:original="%1:5:0:."/>
        </w:numPr>
      </w:pPr>
      <w:r>
        <w:t xml:space="preserve">Under </w:t>
      </w:r>
      <w:r w:rsidRPr="00895C89">
        <w:rPr>
          <w:b/>
        </w:rPr>
        <w:t>Visual Studio installed templates</w:t>
      </w:r>
      <w:r>
        <w:t xml:space="preserve">, select </w:t>
      </w:r>
      <w:r w:rsidRPr="0031757C">
        <w:rPr>
          <w:b/>
        </w:rPr>
        <w:t>Smart</w:t>
      </w:r>
      <w:r>
        <w:t xml:space="preserve"> </w:t>
      </w:r>
      <w:r w:rsidRPr="00895C89">
        <w:rPr>
          <w:b/>
        </w:rPr>
        <w:t xml:space="preserve">Device </w:t>
      </w:r>
      <w:r>
        <w:rPr>
          <w:b/>
        </w:rPr>
        <w:t>Project</w:t>
      </w:r>
    </w:p>
    <w:p w:rsidR="00E20782" w:rsidRDefault="00E20782" w:rsidP="00E204DD">
      <w:pPr>
        <w:pStyle w:val="ListParagraph"/>
        <w:numPr>
          <w:ilvl w:val="0"/>
          <w:numId w:val="30"/>
          <w:numberingChange w:id="106" w:author="Neil Cowburn" w:date="2008-10-16T12:01:00Z" w:original="%1:6:0:."/>
        </w:numPr>
      </w:pPr>
      <w:r>
        <w:t xml:space="preserve">In the </w:t>
      </w:r>
      <w:r>
        <w:rPr>
          <w:b/>
        </w:rPr>
        <w:t>Name</w:t>
      </w:r>
      <w:r>
        <w:t xml:space="preserve"> text box, type </w:t>
      </w:r>
      <w:proofErr w:type="spellStart"/>
      <w:r>
        <w:rPr>
          <w:b/>
        </w:rPr>
        <w:t>MyPageLibrary</w:t>
      </w:r>
      <w:proofErr w:type="spellEnd"/>
      <w:r w:rsidR="009C5E37">
        <w:t>.</w:t>
      </w:r>
    </w:p>
    <w:p w:rsidR="00E20782" w:rsidRDefault="00E20782" w:rsidP="00E204DD">
      <w:pPr>
        <w:pStyle w:val="ListParagraph"/>
        <w:numPr>
          <w:ilvl w:val="0"/>
          <w:numId w:val="30"/>
          <w:numberingChange w:id="107" w:author="Neil Cowburn" w:date="2008-10-16T12:01:00Z" w:original="%1:7:0:."/>
        </w:numPr>
      </w:pPr>
      <w:r>
        <w:t xml:space="preserve">Click </w:t>
      </w:r>
      <w:r>
        <w:rPr>
          <w:b/>
        </w:rPr>
        <w:t>OK</w:t>
      </w:r>
      <w:r>
        <w:t xml:space="preserve"> to move on to the </w:t>
      </w:r>
      <w:r w:rsidRPr="00721DA7">
        <w:rPr>
          <w:b/>
        </w:rPr>
        <w:t>Add New Smart Device Project</w:t>
      </w:r>
      <w:r>
        <w:t xml:space="preserve"> Wizard</w:t>
      </w:r>
    </w:p>
    <w:p w:rsidR="00AE6E53" w:rsidRDefault="00E20782" w:rsidP="00C25C80">
      <w:pPr>
        <w:ind w:left="360" w:firstLine="0"/>
      </w:pPr>
      <w:r>
        <w:rPr>
          <w:noProof/>
        </w:rPr>
        <w:drawing>
          <wp:inline distT="0" distB="0" distL="0" distR="0">
            <wp:extent cx="5480050" cy="3587777"/>
            <wp:effectExtent l="2540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482497" cy="3589379"/>
                    </a:xfrm>
                    <a:prstGeom prst="rect">
                      <a:avLst/>
                    </a:prstGeom>
                    <a:noFill/>
                    <a:ln w="9525">
                      <a:noFill/>
                      <a:miter lim="800000"/>
                      <a:headEnd/>
                      <a:tailEnd/>
                    </a:ln>
                  </pic:spPr>
                </pic:pic>
              </a:graphicData>
            </a:graphic>
          </wp:inline>
        </w:drawing>
      </w:r>
    </w:p>
    <w:p w:rsidR="00E20782" w:rsidRPr="00721DA7" w:rsidRDefault="00E20782" w:rsidP="00E20782">
      <w:pPr>
        <w:ind w:firstLine="0"/>
      </w:pPr>
      <w:r w:rsidRPr="00721DA7">
        <w:t xml:space="preserve">In </w:t>
      </w:r>
      <w:r>
        <w:t xml:space="preserve">the </w:t>
      </w:r>
      <w:r w:rsidRPr="00721DA7">
        <w:rPr>
          <w:b/>
        </w:rPr>
        <w:t>Add New Smart Device Project</w:t>
      </w:r>
      <w:r>
        <w:t xml:space="preserve"> Wizard:</w:t>
      </w:r>
    </w:p>
    <w:p w:rsidR="00E20782" w:rsidRDefault="00E20782" w:rsidP="00E204DD">
      <w:pPr>
        <w:pStyle w:val="ListParagraph"/>
        <w:numPr>
          <w:ilvl w:val="0"/>
          <w:numId w:val="30"/>
          <w:numberingChange w:id="108" w:author="Neil Cowburn" w:date="2008-10-16T12:01:00Z" w:original="%1:8:0:."/>
        </w:numPr>
      </w:pPr>
      <w:r>
        <w:t xml:space="preserve">Select </w:t>
      </w:r>
      <w:r w:rsidRPr="00E20782">
        <w:rPr>
          <w:b/>
        </w:rPr>
        <w:t>Windows CE</w:t>
      </w:r>
      <w:r>
        <w:t xml:space="preserve"> from the </w:t>
      </w:r>
      <w:r w:rsidRPr="00E20782">
        <w:rPr>
          <w:b/>
        </w:rPr>
        <w:t>Target platform</w:t>
      </w:r>
      <w:r>
        <w:t xml:space="preserve"> dropdown.</w:t>
      </w:r>
    </w:p>
    <w:p w:rsidR="00E20782" w:rsidRDefault="00E20782" w:rsidP="00E204DD">
      <w:pPr>
        <w:pStyle w:val="ListParagraph"/>
        <w:numPr>
          <w:ilvl w:val="0"/>
          <w:numId w:val="30"/>
          <w:numberingChange w:id="109" w:author="Neil Cowburn" w:date="2008-10-16T12:01:00Z" w:original="%1:9:0:."/>
        </w:numPr>
      </w:pPr>
      <w:r>
        <w:t xml:space="preserve">Select </w:t>
      </w:r>
      <w:r w:rsidRPr="00721DA7">
        <w:rPr>
          <w:b/>
        </w:rPr>
        <w:t>.NET Compact Framework Version 2.0</w:t>
      </w:r>
      <w:r>
        <w:t xml:space="preserve"> from the </w:t>
      </w:r>
      <w:r w:rsidRPr="00721DA7">
        <w:rPr>
          <w:b/>
        </w:rPr>
        <w:t>.NET Compact Framework version</w:t>
      </w:r>
      <w:r>
        <w:t xml:space="preserve"> dropdown.</w:t>
      </w:r>
    </w:p>
    <w:p w:rsidR="00E20782" w:rsidRDefault="00E20782" w:rsidP="00E204DD">
      <w:pPr>
        <w:pStyle w:val="ListParagraph"/>
        <w:numPr>
          <w:ilvl w:val="0"/>
          <w:numId w:val="30"/>
          <w:numberingChange w:id="110" w:author="Neil Cowburn" w:date="2008-10-16T12:01:00Z" w:original="%1:10:0:."/>
        </w:numPr>
      </w:pPr>
      <w:r>
        <w:t xml:space="preserve">Select </w:t>
      </w:r>
      <w:r>
        <w:rPr>
          <w:b/>
        </w:rPr>
        <w:t>Class Library</w:t>
      </w:r>
      <w:r>
        <w:t xml:space="preserve"> from the </w:t>
      </w:r>
      <w:r w:rsidRPr="00721DA7">
        <w:rPr>
          <w:b/>
        </w:rPr>
        <w:t>Templates</w:t>
      </w:r>
      <w:r>
        <w:t xml:space="preserve"> list</w:t>
      </w:r>
    </w:p>
    <w:p w:rsidR="00E20782" w:rsidRDefault="00E20782" w:rsidP="00E204DD">
      <w:pPr>
        <w:pStyle w:val="ListParagraph"/>
        <w:numPr>
          <w:ilvl w:val="0"/>
          <w:numId w:val="30"/>
          <w:numberingChange w:id="111" w:author="Neil Cowburn" w:date="2008-10-16T12:01:00Z" w:original="%1:11:0:."/>
        </w:numPr>
      </w:pPr>
      <w:r>
        <w:t xml:space="preserve">Click </w:t>
      </w:r>
      <w:r>
        <w:rPr>
          <w:b/>
        </w:rPr>
        <w:t>OK</w:t>
      </w:r>
      <w:r w:rsidRPr="00721DA7">
        <w:t xml:space="preserve"> to </w:t>
      </w:r>
      <w:r>
        <w:t>have the Wizard generate your code-behind library Project.</w:t>
      </w:r>
    </w:p>
    <w:p w:rsidR="00E20782" w:rsidRDefault="00E20782" w:rsidP="00E20782">
      <w:pPr>
        <w:ind w:left="360" w:firstLine="0"/>
      </w:pPr>
      <w:r>
        <w:rPr>
          <w:noProof/>
        </w:rPr>
        <w:drawing>
          <wp:inline distT="0" distB="0" distL="0" distR="0">
            <wp:extent cx="5482213" cy="4229100"/>
            <wp:effectExtent l="25400" t="0" r="418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481803" cy="4228784"/>
                    </a:xfrm>
                    <a:prstGeom prst="rect">
                      <a:avLst/>
                    </a:prstGeom>
                    <a:noFill/>
                    <a:ln w="9525">
                      <a:noFill/>
                      <a:miter lim="800000"/>
                      <a:headEnd/>
                      <a:tailEnd/>
                    </a:ln>
                  </pic:spPr>
                </pic:pic>
              </a:graphicData>
            </a:graphic>
          </wp:inline>
        </w:drawing>
      </w:r>
    </w:p>
    <w:p w:rsidR="0063643E" w:rsidRDefault="0063643E" w:rsidP="0063643E">
      <w:pPr>
        <w:pStyle w:val="ListParagraph"/>
        <w:numPr>
          <w:ilvl w:val="0"/>
          <w:numId w:val="30"/>
          <w:numberingChange w:id="112" w:author="Neil Cowburn" w:date="2008-10-16T12:01:00Z" w:original="%1:12:0:."/>
        </w:numPr>
      </w:pPr>
      <w:r>
        <w:t xml:space="preserve">In the </w:t>
      </w:r>
      <w:r w:rsidRPr="0063643E">
        <w:rPr>
          <w:b/>
        </w:rPr>
        <w:t>Solution Explorer</w:t>
      </w:r>
      <w:r>
        <w:t xml:space="preserve"> pane, select the default </w:t>
      </w:r>
      <w:r w:rsidRPr="0063643E">
        <w:rPr>
          <w:b/>
        </w:rPr>
        <w:t>Class1.cs</w:t>
      </w:r>
      <w:r>
        <w:t xml:space="preserve"> file and delete it from the project.</w:t>
      </w:r>
    </w:p>
    <w:p w:rsidR="00E20782" w:rsidRDefault="0063643E" w:rsidP="00C25C80">
      <w:pPr>
        <w:ind w:left="360" w:firstLine="0"/>
      </w:pPr>
      <w:r>
        <w:rPr>
          <w:noProof/>
        </w:rPr>
        <w:drawing>
          <wp:inline distT="0" distB="0" distL="0" distR="0">
            <wp:extent cx="2947670" cy="2694305"/>
            <wp:effectExtent l="1905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2947670" cy="2694305"/>
                    </a:xfrm>
                    <a:prstGeom prst="rect">
                      <a:avLst/>
                    </a:prstGeom>
                    <a:noFill/>
                    <a:ln w="9525">
                      <a:noFill/>
                      <a:miter lim="800000"/>
                      <a:headEnd/>
                      <a:tailEnd/>
                    </a:ln>
                  </pic:spPr>
                </pic:pic>
              </a:graphicData>
            </a:graphic>
          </wp:inline>
        </w:drawing>
      </w:r>
    </w:p>
    <w:p w:rsidR="00C25C80" w:rsidRPr="00C25C80" w:rsidRDefault="00C25C80">
      <w:pPr>
        <w:ind w:firstLine="0"/>
      </w:pPr>
    </w:p>
    <w:p w:rsidR="0031757C" w:rsidRDefault="0031757C">
      <w:pPr>
        <w:ind w:firstLine="0"/>
        <w:rPr>
          <w:b/>
        </w:rPr>
      </w:pPr>
    </w:p>
    <w:p w:rsidR="00DD6032" w:rsidRPr="00DD6032" w:rsidRDefault="00DD6032"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13" w:name="_Toc85780123"/>
      <w:r>
        <w:t xml:space="preserve">Exercise </w:t>
      </w:r>
      <w:r w:rsidR="009E7ACD">
        <w:t>3</w:t>
      </w:r>
      <w:r>
        <w:t xml:space="preserve">: </w:t>
      </w:r>
      <w:r w:rsidR="009E7ACD">
        <w:t>Creating the Static Content Project</w:t>
      </w:r>
      <w:bookmarkEnd w:id="113"/>
    </w:p>
    <w:p w:rsidR="00820701" w:rsidRDefault="00820701" w:rsidP="00820701">
      <w:pPr>
        <w:ind w:firstLine="0"/>
      </w:pPr>
      <w:r>
        <w:t xml:space="preserve">In this exercise, you will use Visual Studio to create the project that will be used to hold and organize all of your web site’s static content (HTML pages, images, style-sheets, etc).  This project </w:t>
      </w:r>
      <w:r w:rsidRPr="00820701">
        <w:rPr>
          <w:i/>
        </w:rPr>
        <w:t>will not</w:t>
      </w:r>
      <w:r>
        <w:t xml:space="preserve"> contain any code</w:t>
      </w:r>
      <w:r w:rsidR="005F0987">
        <w:t xml:space="preserve"> for compilation</w:t>
      </w:r>
      <w:r>
        <w:t>.</w:t>
      </w:r>
    </w:p>
    <w:p w:rsidR="00820701" w:rsidRDefault="00820701" w:rsidP="00820701">
      <w:pPr>
        <w:ind w:firstLine="0"/>
      </w:pPr>
      <w:r>
        <w:t>To create the static content Project:</w:t>
      </w:r>
    </w:p>
    <w:p w:rsidR="00704A54" w:rsidRDefault="00820701" w:rsidP="00820701">
      <w:pPr>
        <w:pStyle w:val="ListParagraph"/>
        <w:numPr>
          <w:ilvl w:val="0"/>
          <w:numId w:val="31"/>
          <w:numberingChange w:id="114" w:author="Neil Cowburn" w:date="2008-10-16T12:01:00Z" w:original="%1:1:0:."/>
        </w:numPr>
        <w:ind w:left="360" w:firstLine="0"/>
      </w:pPr>
      <w:r>
        <w:t xml:space="preserve">From the Visual Studio </w:t>
      </w:r>
      <w:r w:rsidRPr="00704A54">
        <w:rPr>
          <w:b/>
        </w:rPr>
        <w:t>Project</w:t>
      </w:r>
      <w:r>
        <w:t xml:space="preserve"> menu item, select </w:t>
      </w:r>
      <w:r w:rsidRPr="00704A54">
        <w:rPr>
          <w:b/>
        </w:rPr>
        <w:t>Add New Solution Folder</w:t>
      </w:r>
      <w:r>
        <w:t xml:space="preserve"> and name the new folder </w:t>
      </w:r>
      <w:r w:rsidRPr="00704A54">
        <w:rPr>
          <w:b/>
        </w:rPr>
        <w:t>Static Content</w:t>
      </w:r>
      <w:r>
        <w:t>.</w:t>
      </w:r>
    </w:p>
    <w:p w:rsidR="00820701" w:rsidRDefault="00820701" w:rsidP="00704A54">
      <w:pPr>
        <w:pStyle w:val="ListParagraph"/>
        <w:ind w:left="360" w:firstLine="0"/>
      </w:pPr>
      <w:r>
        <w:rPr>
          <w:noProof/>
        </w:rPr>
        <w:drawing>
          <wp:inline distT="0" distB="0" distL="0" distR="0">
            <wp:extent cx="2947670" cy="2694305"/>
            <wp:effectExtent l="19050" t="0" r="5080" b="0"/>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2947670" cy="2694305"/>
                    </a:xfrm>
                    <a:prstGeom prst="rect">
                      <a:avLst/>
                    </a:prstGeom>
                    <a:noFill/>
                    <a:ln w="9525">
                      <a:noFill/>
                      <a:miter lim="800000"/>
                      <a:headEnd/>
                      <a:tailEnd/>
                    </a:ln>
                  </pic:spPr>
                </pic:pic>
              </a:graphicData>
            </a:graphic>
          </wp:inline>
        </w:drawing>
      </w:r>
    </w:p>
    <w:p w:rsidR="00820701" w:rsidRDefault="00820701" w:rsidP="00820701">
      <w:pPr>
        <w:pStyle w:val="ListParagraph"/>
        <w:numPr>
          <w:ilvl w:val="0"/>
          <w:numId w:val="31"/>
          <w:numberingChange w:id="115" w:author="Neil Cowburn" w:date="2008-10-16T12:01:00Z" w:original="%1:2:0:."/>
        </w:numPr>
      </w:pPr>
      <w:r w:rsidRPr="00C25C80">
        <w:t xml:space="preserve">In Visual Studio’s </w:t>
      </w:r>
      <w:r w:rsidRPr="00C25C80">
        <w:rPr>
          <w:b/>
        </w:rPr>
        <w:t>Solution Explorer</w:t>
      </w:r>
      <w:r>
        <w:t xml:space="preserve"> pane, select the </w:t>
      </w:r>
      <w:r>
        <w:rPr>
          <w:b/>
        </w:rPr>
        <w:t>Static Content</w:t>
      </w:r>
      <w:r>
        <w:t xml:space="preserve"> Solution Folder.</w:t>
      </w:r>
    </w:p>
    <w:p w:rsidR="00820701" w:rsidRDefault="00820701" w:rsidP="00820701">
      <w:pPr>
        <w:pStyle w:val="ListParagraph"/>
        <w:numPr>
          <w:ilvl w:val="0"/>
          <w:numId w:val="31"/>
          <w:numberingChange w:id="116" w:author="Neil Cowburn" w:date="2008-10-16T12:01:00Z" w:original="%1:3:0:."/>
        </w:numPr>
      </w:pPr>
      <w:r>
        <w:t xml:space="preserve">In Visual Studio’s </w:t>
      </w:r>
      <w:r w:rsidRPr="00895C89">
        <w:rPr>
          <w:b/>
        </w:rPr>
        <w:t>File</w:t>
      </w:r>
      <w:r w:rsidRPr="00506089">
        <w:t xml:space="preserve"> menu</w:t>
      </w:r>
      <w:r>
        <w:t xml:space="preserve">, select </w:t>
      </w:r>
      <w:r w:rsidRPr="0013195B">
        <w:rPr>
          <w:b/>
        </w:rPr>
        <w:t>Add</w:t>
      </w:r>
      <w:r>
        <w:t xml:space="preserve"> and then </w:t>
      </w:r>
      <w:r w:rsidRPr="0013195B">
        <w:rPr>
          <w:b/>
        </w:rPr>
        <w:t>New Project…</w:t>
      </w:r>
      <w:r w:rsidRPr="00895C89">
        <w:rPr>
          <w:b/>
        </w:rPr>
        <w:t xml:space="preserve"> </w:t>
      </w:r>
      <w:r>
        <w:t>to launch the New Project Wizard.</w:t>
      </w:r>
    </w:p>
    <w:p w:rsidR="00820701" w:rsidRDefault="00820701" w:rsidP="00820701">
      <w:pPr>
        <w:pStyle w:val="ListParagraph"/>
        <w:numPr>
          <w:ilvl w:val="0"/>
          <w:numId w:val="31"/>
          <w:numberingChange w:id="117" w:author="Neil Cowburn" w:date="2008-10-16T12:01:00Z" w:original="%1:4:0:."/>
        </w:numPr>
      </w:pPr>
      <w:r>
        <w:t xml:space="preserve">In the </w:t>
      </w:r>
      <w:r w:rsidRPr="00895C89">
        <w:rPr>
          <w:b/>
        </w:rPr>
        <w:t>New Project</w:t>
      </w:r>
      <w:r>
        <w:t xml:space="preserve"> dialog box, under </w:t>
      </w:r>
      <w:r w:rsidRPr="00895C89">
        <w:rPr>
          <w:b/>
        </w:rPr>
        <w:t>Project Types</w:t>
      </w:r>
      <w:r>
        <w:t xml:space="preserve">, expand </w:t>
      </w:r>
      <w:r w:rsidRPr="00895C89">
        <w:rPr>
          <w:b/>
        </w:rPr>
        <w:t>Visual C#,</w:t>
      </w:r>
      <w:r>
        <w:t xml:space="preserve"> and select the </w:t>
      </w:r>
      <w:r w:rsidRPr="00895C89">
        <w:rPr>
          <w:b/>
        </w:rPr>
        <w:t>Smart Device</w:t>
      </w:r>
      <w:r>
        <w:t xml:space="preserve"> project type.</w:t>
      </w:r>
    </w:p>
    <w:p w:rsidR="00820701" w:rsidRPr="00895C89" w:rsidRDefault="00820701" w:rsidP="00820701">
      <w:pPr>
        <w:pStyle w:val="ListParagraph"/>
        <w:numPr>
          <w:ilvl w:val="0"/>
          <w:numId w:val="31"/>
          <w:numberingChange w:id="118" w:author="Neil Cowburn" w:date="2008-10-16T12:01:00Z" w:original="%1:5:0:."/>
        </w:numPr>
      </w:pPr>
      <w:r>
        <w:t xml:space="preserve">Under </w:t>
      </w:r>
      <w:r w:rsidRPr="00895C89">
        <w:rPr>
          <w:b/>
        </w:rPr>
        <w:t>Visual Studio installed templates</w:t>
      </w:r>
      <w:r>
        <w:t xml:space="preserve">, select </w:t>
      </w:r>
      <w:r w:rsidRPr="0031757C">
        <w:rPr>
          <w:b/>
        </w:rPr>
        <w:t>Smart</w:t>
      </w:r>
      <w:r>
        <w:t xml:space="preserve"> </w:t>
      </w:r>
      <w:r w:rsidRPr="00895C89">
        <w:rPr>
          <w:b/>
        </w:rPr>
        <w:t xml:space="preserve">Device </w:t>
      </w:r>
      <w:r>
        <w:rPr>
          <w:b/>
        </w:rPr>
        <w:t>Project</w:t>
      </w:r>
    </w:p>
    <w:p w:rsidR="00820701" w:rsidRDefault="00820701" w:rsidP="00820701">
      <w:pPr>
        <w:pStyle w:val="ListParagraph"/>
        <w:numPr>
          <w:ilvl w:val="0"/>
          <w:numId w:val="31"/>
          <w:numberingChange w:id="119" w:author="Neil Cowburn" w:date="2008-10-16T12:01:00Z" w:original="%1:6:0:."/>
        </w:numPr>
      </w:pPr>
      <w:r>
        <w:t xml:space="preserve">In the </w:t>
      </w:r>
      <w:r>
        <w:rPr>
          <w:b/>
        </w:rPr>
        <w:t>Name</w:t>
      </w:r>
      <w:r>
        <w:t xml:space="preserve"> text box, type </w:t>
      </w:r>
      <w:proofErr w:type="spellStart"/>
      <w:r w:rsidR="00223458">
        <w:rPr>
          <w:b/>
        </w:rPr>
        <w:t>StaticContent</w:t>
      </w:r>
      <w:proofErr w:type="spellEnd"/>
      <w:r w:rsidR="009C5E37">
        <w:t>.</w:t>
      </w:r>
    </w:p>
    <w:p w:rsidR="00820701" w:rsidRDefault="00820701" w:rsidP="00820701">
      <w:pPr>
        <w:pStyle w:val="ListParagraph"/>
        <w:numPr>
          <w:ilvl w:val="0"/>
          <w:numId w:val="31"/>
          <w:numberingChange w:id="120" w:author="Neil Cowburn" w:date="2008-10-16T12:01:00Z" w:original="%1:7:0:."/>
        </w:numPr>
      </w:pPr>
      <w:r>
        <w:t xml:space="preserve">Click </w:t>
      </w:r>
      <w:r>
        <w:rPr>
          <w:b/>
        </w:rPr>
        <w:t>OK</w:t>
      </w:r>
      <w:r>
        <w:t xml:space="preserve"> to move on to the </w:t>
      </w:r>
      <w:r w:rsidRPr="00721DA7">
        <w:rPr>
          <w:b/>
        </w:rPr>
        <w:t>Add New Smart Device Project</w:t>
      </w:r>
      <w:r>
        <w:t xml:space="preserve"> Wizard</w:t>
      </w:r>
    </w:p>
    <w:p w:rsidR="00820701" w:rsidRDefault="00223458" w:rsidP="00820701">
      <w:pPr>
        <w:ind w:left="360" w:firstLine="0"/>
      </w:pPr>
      <w:r>
        <w:rPr>
          <w:noProof/>
        </w:rPr>
        <w:drawing>
          <wp:inline distT="0" distB="0" distL="0" distR="0">
            <wp:extent cx="5480050" cy="3587777"/>
            <wp:effectExtent l="2540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srcRect/>
                    <a:stretch>
                      <a:fillRect/>
                    </a:stretch>
                  </pic:blipFill>
                  <pic:spPr bwMode="auto">
                    <a:xfrm>
                      <a:off x="0" y="0"/>
                      <a:ext cx="5482497" cy="3589379"/>
                    </a:xfrm>
                    <a:prstGeom prst="rect">
                      <a:avLst/>
                    </a:prstGeom>
                    <a:noFill/>
                    <a:ln w="9525">
                      <a:noFill/>
                      <a:miter lim="800000"/>
                      <a:headEnd/>
                      <a:tailEnd/>
                    </a:ln>
                  </pic:spPr>
                </pic:pic>
              </a:graphicData>
            </a:graphic>
          </wp:inline>
        </w:drawing>
      </w:r>
    </w:p>
    <w:p w:rsidR="00820701" w:rsidRPr="00721DA7" w:rsidRDefault="00820701" w:rsidP="00820701">
      <w:pPr>
        <w:ind w:firstLine="0"/>
      </w:pPr>
      <w:r w:rsidRPr="00721DA7">
        <w:t xml:space="preserve">In </w:t>
      </w:r>
      <w:r>
        <w:t xml:space="preserve">the </w:t>
      </w:r>
      <w:r w:rsidRPr="00721DA7">
        <w:rPr>
          <w:b/>
        </w:rPr>
        <w:t>Add New Smart Device Project</w:t>
      </w:r>
      <w:r>
        <w:t xml:space="preserve"> Wizard:</w:t>
      </w:r>
    </w:p>
    <w:p w:rsidR="00820701" w:rsidRDefault="00820701" w:rsidP="00820701">
      <w:pPr>
        <w:pStyle w:val="ListParagraph"/>
        <w:numPr>
          <w:ilvl w:val="0"/>
          <w:numId w:val="31"/>
          <w:numberingChange w:id="121" w:author="Neil Cowburn" w:date="2008-10-16T12:01:00Z" w:original="%1:8:0:."/>
        </w:numPr>
      </w:pPr>
      <w:r>
        <w:t xml:space="preserve">Select </w:t>
      </w:r>
      <w:r w:rsidRPr="00E20782">
        <w:rPr>
          <w:b/>
        </w:rPr>
        <w:t>Windows CE</w:t>
      </w:r>
      <w:r>
        <w:t xml:space="preserve"> from the </w:t>
      </w:r>
      <w:r w:rsidRPr="00E20782">
        <w:rPr>
          <w:b/>
        </w:rPr>
        <w:t>Target platform</w:t>
      </w:r>
      <w:r>
        <w:t xml:space="preserve"> dropdown.</w:t>
      </w:r>
    </w:p>
    <w:p w:rsidR="00820701" w:rsidRDefault="00820701" w:rsidP="00820701">
      <w:pPr>
        <w:pStyle w:val="ListParagraph"/>
        <w:numPr>
          <w:ilvl w:val="0"/>
          <w:numId w:val="31"/>
          <w:numberingChange w:id="122" w:author="Neil Cowburn" w:date="2008-10-16T12:01:00Z" w:original="%1:9:0:."/>
        </w:numPr>
      </w:pPr>
      <w:r>
        <w:t xml:space="preserve">Select </w:t>
      </w:r>
      <w:r w:rsidRPr="00721DA7">
        <w:rPr>
          <w:b/>
        </w:rPr>
        <w:t>.NET Compact Framework Version 2.0</w:t>
      </w:r>
      <w:r>
        <w:t xml:space="preserve"> from the </w:t>
      </w:r>
      <w:r w:rsidRPr="00721DA7">
        <w:rPr>
          <w:b/>
        </w:rPr>
        <w:t>.NET Compact Framework version</w:t>
      </w:r>
      <w:r>
        <w:t xml:space="preserve"> dropdown.</w:t>
      </w:r>
    </w:p>
    <w:p w:rsidR="00820701" w:rsidRDefault="00820701" w:rsidP="00820701">
      <w:pPr>
        <w:pStyle w:val="ListParagraph"/>
        <w:numPr>
          <w:ilvl w:val="0"/>
          <w:numId w:val="31"/>
          <w:numberingChange w:id="123" w:author="Neil Cowburn" w:date="2008-10-16T12:01:00Z" w:original="%1:10:0:."/>
        </w:numPr>
      </w:pPr>
      <w:r>
        <w:t xml:space="preserve">Select </w:t>
      </w:r>
      <w:r w:rsidR="009C5E37">
        <w:rPr>
          <w:b/>
        </w:rPr>
        <w:t>Empty Project</w:t>
      </w:r>
      <w:r>
        <w:t xml:space="preserve"> from the </w:t>
      </w:r>
      <w:r w:rsidRPr="00721DA7">
        <w:rPr>
          <w:b/>
        </w:rPr>
        <w:t>Templates</w:t>
      </w:r>
      <w:r>
        <w:t xml:space="preserve"> list</w:t>
      </w:r>
    </w:p>
    <w:p w:rsidR="00820701" w:rsidRDefault="00820701" w:rsidP="00820701">
      <w:pPr>
        <w:pStyle w:val="ListParagraph"/>
        <w:numPr>
          <w:ilvl w:val="0"/>
          <w:numId w:val="31"/>
          <w:numberingChange w:id="124" w:author="Neil Cowburn" w:date="2008-10-16T12:01:00Z" w:original="%1:11:0:."/>
        </w:numPr>
      </w:pPr>
      <w:r>
        <w:t xml:space="preserve">Click </w:t>
      </w:r>
      <w:r>
        <w:rPr>
          <w:b/>
        </w:rPr>
        <w:t>OK</w:t>
      </w:r>
      <w:r w:rsidRPr="00721DA7">
        <w:t xml:space="preserve"> to </w:t>
      </w:r>
      <w:r>
        <w:t>have the Wizard generate your code-behind library Project.</w:t>
      </w:r>
    </w:p>
    <w:p w:rsidR="00820701" w:rsidRDefault="009C5E37" w:rsidP="00820701">
      <w:pPr>
        <w:ind w:left="360" w:firstLine="0"/>
      </w:pPr>
      <w:r>
        <w:rPr>
          <w:noProof/>
        </w:rPr>
        <w:drawing>
          <wp:inline distT="0" distB="0" distL="0" distR="0">
            <wp:extent cx="5482213" cy="4229100"/>
            <wp:effectExtent l="25400" t="0" r="4187"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5481803" cy="4228784"/>
                    </a:xfrm>
                    <a:prstGeom prst="rect">
                      <a:avLst/>
                    </a:prstGeom>
                    <a:noFill/>
                    <a:ln w="9525">
                      <a:noFill/>
                      <a:miter lim="800000"/>
                      <a:headEnd/>
                      <a:tailEnd/>
                    </a:ln>
                  </pic:spPr>
                </pic:pic>
              </a:graphicData>
            </a:graphic>
          </wp:inline>
        </w:drawing>
      </w:r>
    </w:p>
    <w:p w:rsidR="00704A54" w:rsidRDefault="00820701" w:rsidP="00704A54">
      <w:pPr>
        <w:pStyle w:val="ListParagraph"/>
        <w:numPr>
          <w:ilvl w:val="0"/>
          <w:numId w:val="31"/>
          <w:numberingChange w:id="125" w:author="Neil Cowburn" w:date="2008-10-16T12:01:00Z" w:original="%1:12:0:."/>
        </w:numPr>
      </w:pPr>
      <w:r>
        <w:t xml:space="preserve">In the </w:t>
      </w:r>
      <w:r w:rsidRPr="0063643E">
        <w:rPr>
          <w:b/>
        </w:rPr>
        <w:t>Solution Explorer</w:t>
      </w:r>
      <w:r>
        <w:t xml:space="preserve"> pane, </w:t>
      </w:r>
      <w:r w:rsidR="009C5E37">
        <w:t xml:space="preserve">right-click on the </w:t>
      </w:r>
      <w:proofErr w:type="spellStart"/>
      <w:r w:rsidR="00223458">
        <w:rPr>
          <w:b/>
        </w:rPr>
        <w:t>StaticContent</w:t>
      </w:r>
      <w:proofErr w:type="spellEnd"/>
      <w:r w:rsidR="009C5E37">
        <w:t xml:space="preserve"> Project, select </w:t>
      </w:r>
      <w:r w:rsidR="009C5E37" w:rsidRPr="009C5E37">
        <w:rPr>
          <w:b/>
        </w:rPr>
        <w:t>Add -&gt; New Folder</w:t>
      </w:r>
      <w:r w:rsidR="009C5E37">
        <w:t xml:space="preserve"> and name the new folder </w:t>
      </w:r>
      <w:proofErr w:type="spellStart"/>
      <w:r w:rsidR="009C5E37" w:rsidRPr="009C5E37">
        <w:rPr>
          <w:b/>
        </w:rPr>
        <w:t>Inetpub</w:t>
      </w:r>
      <w:proofErr w:type="spellEnd"/>
      <w:r w:rsidR="009C5E37">
        <w:t>.  This is the folder that will contain the ASPX files that you create in later labs.</w:t>
      </w:r>
    </w:p>
    <w:p w:rsidR="0063643E" w:rsidRDefault="00223458" w:rsidP="00704A54">
      <w:pPr>
        <w:pStyle w:val="ListParagraph"/>
        <w:ind w:firstLine="0"/>
      </w:pPr>
      <w:r>
        <w:rPr>
          <w:noProof/>
        </w:rPr>
        <w:drawing>
          <wp:inline distT="0" distB="0" distL="0" distR="0">
            <wp:extent cx="2947670" cy="3229610"/>
            <wp:effectExtent l="19050" t="0" r="508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2947670" cy="3229610"/>
                    </a:xfrm>
                    <a:prstGeom prst="rect">
                      <a:avLst/>
                    </a:prstGeom>
                    <a:noFill/>
                    <a:ln w="9525">
                      <a:noFill/>
                      <a:miter lim="800000"/>
                      <a:headEnd/>
                      <a:tailEnd/>
                    </a:ln>
                  </pic:spPr>
                </pic:pic>
              </a:graphicData>
            </a:graphic>
          </wp:inline>
        </w:drawing>
      </w:r>
    </w:p>
    <w:p w:rsidR="0079749A" w:rsidRDefault="0079749A" w:rsidP="0079749A">
      <w:pPr>
        <w:pStyle w:val="ListParagraph"/>
        <w:numPr>
          <w:ilvl w:val="0"/>
          <w:numId w:val="31"/>
          <w:numberingChange w:id="126" w:author="Neil Cowburn" w:date="2008-10-16T12:01:00Z" w:original="%1:13:0:."/>
        </w:numPr>
      </w:pPr>
      <w:r>
        <w:t xml:space="preserve">In Visual Studio’s </w:t>
      </w:r>
      <w:r w:rsidRPr="00AA5971">
        <w:rPr>
          <w:b/>
        </w:rPr>
        <w:t>Solution Explorer</w:t>
      </w:r>
      <w:r>
        <w:t xml:space="preserve"> Pane, right-click on the </w:t>
      </w:r>
      <w:proofErr w:type="spellStart"/>
      <w:r>
        <w:rPr>
          <w:b/>
        </w:rPr>
        <w:t>StaticContent</w:t>
      </w:r>
      <w:proofErr w:type="spellEnd"/>
      <w:r>
        <w:t xml:space="preserve"> project and select </w:t>
      </w:r>
      <w:r>
        <w:rPr>
          <w:b/>
        </w:rPr>
        <w:t>Properties</w:t>
      </w:r>
      <w:r>
        <w:t xml:space="preserve"> to display the </w:t>
      </w:r>
      <w:proofErr w:type="spellStart"/>
      <w:r w:rsidRPr="0079749A">
        <w:rPr>
          <w:b/>
        </w:rPr>
        <w:t>StaticContent</w:t>
      </w:r>
      <w:proofErr w:type="spellEnd"/>
      <w:r w:rsidRPr="0079749A">
        <w:rPr>
          <w:b/>
        </w:rPr>
        <w:t xml:space="preserve"> Project Properties</w:t>
      </w:r>
      <w:r>
        <w:t xml:space="preserve"> dialog.</w:t>
      </w:r>
    </w:p>
    <w:p w:rsidR="0079749A" w:rsidRDefault="0079749A" w:rsidP="0079749A">
      <w:pPr>
        <w:pStyle w:val="ListParagraph"/>
        <w:numPr>
          <w:ilvl w:val="0"/>
          <w:numId w:val="31"/>
          <w:numberingChange w:id="127" w:author="Neil Cowburn" w:date="2008-10-16T12:01:00Z" w:original="%1:14:0:."/>
        </w:numPr>
      </w:pPr>
      <w:r>
        <w:t xml:space="preserve">From the </w:t>
      </w:r>
      <w:r w:rsidRPr="0079749A">
        <w:rPr>
          <w:b/>
        </w:rPr>
        <w:t>Output type</w:t>
      </w:r>
      <w:r>
        <w:t xml:space="preserve"> drop-down, select </w:t>
      </w:r>
      <w:r w:rsidRPr="0079749A">
        <w:rPr>
          <w:b/>
        </w:rPr>
        <w:t>Class Library</w:t>
      </w:r>
      <w:r>
        <w:t>.</w:t>
      </w:r>
    </w:p>
    <w:p w:rsidR="0079749A" w:rsidRDefault="0079749A" w:rsidP="0079749A">
      <w:pPr>
        <w:pStyle w:val="ListParagraph"/>
        <w:ind w:firstLine="0"/>
      </w:pPr>
      <w:r>
        <w:rPr>
          <w:noProof/>
        </w:rPr>
        <w:drawing>
          <wp:inline distT="0" distB="0" distL="0" distR="0">
            <wp:extent cx="5181600" cy="3883328"/>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181600" cy="3883328"/>
                    </a:xfrm>
                    <a:prstGeom prst="rect">
                      <a:avLst/>
                    </a:prstGeom>
                    <a:noFill/>
                    <a:ln w="9525">
                      <a:noFill/>
                      <a:miter lim="800000"/>
                      <a:headEnd/>
                      <a:tailEnd/>
                    </a:ln>
                  </pic:spPr>
                </pic:pic>
              </a:graphicData>
            </a:graphic>
          </wp:inline>
        </w:drawing>
      </w:r>
    </w:p>
    <w:p w:rsidR="0079749A" w:rsidRPr="00704A54" w:rsidRDefault="0079749A" w:rsidP="0079749A">
      <w:pPr>
        <w:pStyle w:val="ListParagraph"/>
        <w:numPr>
          <w:ilvl w:val="0"/>
          <w:numId w:val="31"/>
          <w:numberingChange w:id="128" w:author="Neil Cowburn" w:date="2008-10-16T12:01:00Z" w:original="%1:15:0:."/>
        </w:numPr>
      </w:pPr>
      <w:r>
        <w:t xml:space="preserve">From the menu in Visual Studio select </w:t>
      </w:r>
      <w:r w:rsidRPr="0079749A">
        <w:rPr>
          <w:b/>
        </w:rPr>
        <w:t>File -&gt; Save</w:t>
      </w:r>
      <w:r>
        <w:t>.</w:t>
      </w:r>
    </w:p>
    <w:p w:rsidR="009E7ACD" w:rsidRPr="00DD6032" w:rsidRDefault="009E7ACD" w:rsidP="00820701">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29" w:name="_Toc85780124"/>
      <w:r>
        <w:t xml:space="preserve">Exercise 4: </w:t>
      </w:r>
      <w:r w:rsidR="00F5795F">
        <w:t xml:space="preserve">Adjust the Solution </w:t>
      </w:r>
      <w:r>
        <w:t>Configur</w:t>
      </w:r>
      <w:r w:rsidR="00F5795F">
        <w:t>ation Options</w:t>
      </w:r>
      <w:bookmarkEnd w:id="129"/>
      <w:r>
        <w:t xml:space="preserve"> </w:t>
      </w:r>
    </w:p>
    <w:p w:rsidR="009E7ACD" w:rsidRDefault="009E7ACD" w:rsidP="009E7ACD">
      <w:pPr>
        <w:ind w:firstLine="0"/>
      </w:pPr>
      <w:r>
        <w:t xml:space="preserve">In this exercise </w:t>
      </w:r>
      <w:r w:rsidR="00704A54">
        <w:t>you</w:t>
      </w:r>
      <w:r>
        <w:t xml:space="preserve"> will </w:t>
      </w:r>
      <w:r w:rsidR="00704A54">
        <w:t xml:space="preserve">configure the </w:t>
      </w:r>
      <w:r w:rsidR="00F5795F">
        <w:t xml:space="preserve">Solution’s Configuration Options to ensure the all </w:t>
      </w:r>
      <w:r w:rsidR="00704A54">
        <w:t>Project</w:t>
      </w:r>
      <w:r w:rsidR="00F5795F">
        <w:t xml:space="preserve">s have the correct Build and Deploy settings </w:t>
      </w:r>
      <w:r w:rsidR="00704A54">
        <w:t xml:space="preserve">to </w:t>
      </w:r>
      <w:r w:rsidR="00F5795F">
        <w:t>help ensure that</w:t>
      </w:r>
      <w:r w:rsidR="00704A54">
        <w:t xml:space="preserve"> </w:t>
      </w:r>
      <w:r w:rsidR="00F5795F">
        <w:t xml:space="preserve">the process of </w:t>
      </w:r>
      <w:r w:rsidR="00704A54">
        <w:t xml:space="preserve">deployment and debugging </w:t>
      </w:r>
      <w:r w:rsidR="00F5795F">
        <w:t xml:space="preserve">will be </w:t>
      </w:r>
      <w:r w:rsidR="00704A54">
        <w:t>simple and seamless.</w:t>
      </w:r>
    </w:p>
    <w:p w:rsidR="00704A54" w:rsidRDefault="00704A54" w:rsidP="00704A54">
      <w:pPr>
        <w:pStyle w:val="ListParagraph"/>
        <w:numPr>
          <w:ilvl w:val="0"/>
          <w:numId w:val="32"/>
          <w:numberingChange w:id="130" w:author="Neil Cowburn" w:date="2008-10-16T12:01:00Z" w:original="%1:1:0:."/>
        </w:numPr>
      </w:pPr>
      <w:r w:rsidRPr="00C25C80">
        <w:t xml:space="preserve">In Visual Studio’s </w:t>
      </w:r>
      <w:r w:rsidRPr="00C25C80">
        <w:rPr>
          <w:b/>
        </w:rPr>
        <w:t>Solution Explorer</w:t>
      </w:r>
      <w:r>
        <w:t xml:space="preserve"> pane, ensure that </w:t>
      </w:r>
      <w:r w:rsidRPr="00C25C80">
        <w:rPr>
          <w:b/>
        </w:rPr>
        <w:t>Solution ‘</w:t>
      </w:r>
      <w:proofErr w:type="spellStart"/>
      <w:r w:rsidRPr="00C25C80">
        <w:rPr>
          <w:b/>
        </w:rPr>
        <w:t>MyPadarnPadarnSolution</w:t>
      </w:r>
      <w:proofErr w:type="spellEnd"/>
      <w:r w:rsidRPr="00C25C80">
        <w:rPr>
          <w:b/>
        </w:rPr>
        <w:t>’</w:t>
      </w:r>
      <w:r>
        <w:t xml:space="preserve"> is selected.</w:t>
      </w:r>
    </w:p>
    <w:p w:rsidR="00704A54" w:rsidRDefault="00223458" w:rsidP="00704A54">
      <w:pPr>
        <w:pStyle w:val="ListParagraph"/>
        <w:ind w:firstLine="0"/>
      </w:pPr>
      <w:r>
        <w:rPr>
          <w:noProof/>
        </w:rPr>
        <w:drawing>
          <wp:inline distT="0" distB="0" distL="0" distR="0">
            <wp:extent cx="2947670" cy="3229610"/>
            <wp:effectExtent l="1905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2947670" cy="3229610"/>
                    </a:xfrm>
                    <a:prstGeom prst="rect">
                      <a:avLst/>
                    </a:prstGeom>
                    <a:noFill/>
                    <a:ln w="9525">
                      <a:noFill/>
                      <a:miter lim="800000"/>
                      <a:headEnd/>
                      <a:tailEnd/>
                    </a:ln>
                  </pic:spPr>
                </pic:pic>
              </a:graphicData>
            </a:graphic>
          </wp:inline>
        </w:drawing>
      </w:r>
    </w:p>
    <w:p w:rsidR="008F69E6" w:rsidRDefault="00704A54" w:rsidP="00704A54">
      <w:pPr>
        <w:pStyle w:val="ListParagraph"/>
        <w:numPr>
          <w:ilvl w:val="0"/>
          <w:numId w:val="32"/>
          <w:numberingChange w:id="131" w:author="Neil Cowburn" w:date="2008-10-16T12:01:00Z" w:original="%1:2:0:."/>
        </w:numPr>
      </w:pPr>
      <w:r>
        <w:t xml:space="preserve">From the Visual Studio </w:t>
      </w:r>
      <w:r w:rsidRPr="008F69E6">
        <w:rPr>
          <w:b/>
        </w:rPr>
        <w:t>Project</w:t>
      </w:r>
      <w:r>
        <w:t xml:space="preserve"> menu item, select </w:t>
      </w:r>
      <w:r w:rsidRPr="008F69E6">
        <w:rPr>
          <w:b/>
        </w:rPr>
        <w:t>Properties</w:t>
      </w:r>
      <w:r>
        <w:t xml:space="preserve"> to display the </w:t>
      </w:r>
      <w:r w:rsidRPr="008F69E6">
        <w:rPr>
          <w:b/>
        </w:rPr>
        <w:t>Property Pages</w:t>
      </w:r>
      <w:r>
        <w:t xml:space="preserve"> dialog for the </w:t>
      </w:r>
      <w:proofErr w:type="spellStart"/>
      <w:r w:rsidRPr="008F69E6">
        <w:rPr>
          <w:b/>
        </w:rPr>
        <w:t>MyPadarnSolution</w:t>
      </w:r>
      <w:proofErr w:type="spellEnd"/>
      <w:r>
        <w:t xml:space="preserve"> Solution.</w:t>
      </w:r>
    </w:p>
    <w:p w:rsidR="008F69E6" w:rsidRDefault="00223458" w:rsidP="008F69E6">
      <w:pPr>
        <w:pStyle w:val="ListParagraph"/>
        <w:ind w:firstLine="0"/>
      </w:pPr>
      <w:r>
        <w:rPr>
          <w:noProof/>
        </w:rPr>
        <w:drawing>
          <wp:inline distT="0" distB="0" distL="0" distR="0">
            <wp:extent cx="5251450" cy="3266718"/>
            <wp:effectExtent l="2540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a:srcRect/>
                    <a:stretch>
                      <a:fillRect/>
                    </a:stretch>
                  </pic:blipFill>
                  <pic:spPr bwMode="auto">
                    <a:xfrm>
                      <a:off x="0" y="0"/>
                      <a:ext cx="5252742" cy="3267522"/>
                    </a:xfrm>
                    <a:prstGeom prst="rect">
                      <a:avLst/>
                    </a:prstGeom>
                    <a:noFill/>
                    <a:ln w="9525">
                      <a:noFill/>
                      <a:miter lim="800000"/>
                      <a:headEnd/>
                      <a:tailEnd/>
                    </a:ln>
                  </pic:spPr>
                </pic:pic>
              </a:graphicData>
            </a:graphic>
          </wp:inline>
        </w:drawing>
      </w:r>
    </w:p>
    <w:p w:rsidR="008F69E6" w:rsidRDefault="00223458" w:rsidP="00704A54">
      <w:pPr>
        <w:pStyle w:val="ListParagraph"/>
        <w:numPr>
          <w:ilvl w:val="0"/>
          <w:numId w:val="32"/>
          <w:numberingChange w:id="132" w:author="Neil Cowburn" w:date="2008-10-16T12:01:00Z" w:original="%1:3:0:."/>
        </w:numPr>
      </w:pPr>
      <w:r>
        <w:t xml:space="preserve">From the </w:t>
      </w:r>
      <w:r w:rsidRPr="00223458">
        <w:rPr>
          <w:b/>
        </w:rPr>
        <w:t>Configurations</w:t>
      </w:r>
      <w:r>
        <w:t xml:space="preserve"> dropdown</w:t>
      </w:r>
      <w:r w:rsidR="00ED301B">
        <w:t>,</w:t>
      </w:r>
      <w:r>
        <w:t xml:space="preserve"> select </w:t>
      </w:r>
      <w:r w:rsidRPr="00223458">
        <w:rPr>
          <w:b/>
        </w:rPr>
        <w:t>All Configurations</w:t>
      </w:r>
      <w:r>
        <w:t>.</w:t>
      </w:r>
    </w:p>
    <w:p w:rsidR="00223458" w:rsidDel="00B71A0B" w:rsidRDefault="00223458" w:rsidP="00704A54">
      <w:pPr>
        <w:pStyle w:val="ListParagraph"/>
        <w:numPr>
          <w:ilvl w:val="0"/>
          <w:numId w:val="32"/>
          <w:numberingChange w:id="133" w:author="Neil Cowburn" w:date="2008-10-16T12:01:00Z" w:original="%1:4:0:."/>
        </w:numPr>
        <w:rPr>
          <w:del w:id="134" w:author="Neil Cowburn" w:date="2008-10-16T12:14:00Z"/>
        </w:rPr>
      </w:pPr>
      <w:r>
        <w:t xml:space="preserve">Check the </w:t>
      </w:r>
      <w:r w:rsidRPr="00223458">
        <w:rPr>
          <w:b/>
        </w:rPr>
        <w:t>Deploy</w:t>
      </w:r>
      <w:r>
        <w:t xml:space="preserve"> checkbox for the </w:t>
      </w:r>
      <w:proofErr w:type="spellStart"/>
      <w:r w:rsidRPr="00223458">
        <w:rPr>
          <w:b/>
        </w:rPr>
        <w:t>MyPageLibrary</w:t>
      </w:r>
      <w:proofErr w:type="spellEnd"/>
      <w:r>
        <w:t xml:space="preserve"> Project.</w:t>
      </w:r>
    </w:p>
    <w:p w:rsidR="00223458" w:rsidDel="00B71A0B" w:rsidRDefault="00223458" w:rsidP="00704A54">
      <w:pPr>
        <w:pStyle w:val="ListParagraph"/>
        <w:numPr>
          <w:ilvl w:val="0"/>
          <w:numId w:val="32"/>
          <w:numberingChange w:id="135" w:author="Neil Cowburn" w:date="2008-10-16T12:01:00Z" w:original="%1:5:0:."/>
        </w:numPr>
        <w:rPr>
          <w:del w:id="136" w:author="Neil Cowburn" w:date="2008-10-16T12:06:00Z"/>
        </w:rPr>
      </w:pPr>
      <w:del w:id="137" w:author="Neil Cowburn" w:date="2008-10-16T12:06:00Z">
        <w:r w:rsidDel="00B71A0B">
          <w:delText xml:space="preserve">Uncheck the </w:delText>
        </w:r>
        <w:r w:rsidRPr="00B71A0B" w:rsidDel="00B71A0B">
          <w:rPr>
            <w:b/>
          </w:rPr>
          <w:delText>Build</w:delText>
        </w:r>
        <w:r w:rsidDel="00B71A0B">
          <w:delText xml:space="preserve"> checkbox for the </w:delText>
        </w:r>
        <w:r w:rsidRPr="00B71A0B" w:rsidDel="00B71A0B">
          <w:rPr>
            <w:b/>
          </w:rPr>
          <w:delText>StaticContent</w:delText>
        </w:r>
        <w:r w:rsidDel="00B71A0B">
          <w:delText xml:space="preserve"> Project.</w:delText>
        </w:r>
      </w:del>
    </w:p>
    <w:p w:rsidR="00223458" w:rsidRDefault="00223458" w:rsidP="00223458">
      <w:pPr>
        <w:pStyle w:val="ListParagraph"/>
        <w:numPr>
          <w:ilvl w:val="0"/>
          <w:numId w:val="32"/>
        </w:numPr>
        <w:rPr>
          <w:ins w:id="138" w:author="Neil Cowburn" w:date="2008-10-16T12:13:00Z"/>
        </w:rPr>
      </w:pPr>
      <w:del w:id="139" w:author="Neil Cowburn" w:date="2008-10-16T12:14:00Z">
        <w:r w:rsidDel="00B71A0B">
          <w:rPr>
            <w:noProof/>
          </w:rPr>
          <w:drawing>
            <wp:inline distT="0" distB="0" distL="0" distR="0">
              <wp:extent cx="5251450" cy="3266718"/>
              <wp:effectExtent l="25400" t="0" r="6350" b="0"/>
              <wp:docPr id="40"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52742" cy="3267522"/>
                      </a:xfrm>
                      <a:prstGeom prst="rect">
                        <a:avLst/>
                      </a:prstGeom>
                      <a:noFill/>
                      <a:ln w="9525">
                        <a:noFill/>
                        <a:miter lim="800000"/>
                        <a:headEnd/>
                        <a:tailEnd/>
                      </a:ln>
                    </pic:spPr>
                  </pic:pic>
                </a:graphicData>
              </a:graphic>
            </wp:inline>
          </w:drawing>
        </w:r>
      </w:del>
    </w:p>
    <w:p w:rsidR="00B71A0B" w:rsidRDefault="00B71A0B" w:rsidP="00223458">
      <w:pPr>
        <w:pStyle w:val="ListParagraph"/>
        <w:numPr>
          <w:ins w:id="140" w:author="Neil Cowburn" w:date="2008-10-16T12:13:00Z"/>
        </w:numPr>
        <w:ind w:firstLine="0"/>
      </w:pPr>
      <w:ins w:id="141" w:author="Neil Cowburn" w:date="2008-10-16T12:13:00Z">
        <w:r>
          <w:rPr>
            <w:noProof/>
          </w:rPr>
          <w:drawing>
            <wp:inline distT="0" distB="0" distL="0" distR="0">
              <wp:extent cx="5245100" cy="3265258"/>
              <wp:effectExtent l="25400" t="0" r="0" b="0"/>
              <wp:docPr id="4" name="Picture 3" descr="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png"/>
                      <pic:cNvPicPr/>
                    </pic:nvPicPr>
                    <pic:blipFill>
                      <a:blip r:embed="rId25"/>
                      <a:stretch>
                        <a:fillRect/>
                      </a:stretch>
                    </pic:blipFill>
                    <pic:spPr>
                      <a:xfrm>
                        <a:off x="0" y="0"/>
                        <a:ext cx="5245100" cy="3265258"/>
                      </a:xfrm>
                      <a:prstGeom prst="rect">
                        <a:avLst/>
                      </a:prstGeom>
                    </pic:spPr>
                  </pic:pic>
                </a:graphicData>
              </a:graphic>
            </wp:inline>
          </w:drawing>
        </w:r>
      </w:ins>
    </w:p>
    <w:p w:rsidR="00223458" w:rsidRDefault="00223458" w:rsidP="00223458">
      <w:pPr>
        <w:pStyle w:val="ListParagraph"/>
        <w:numPr>
          <w:ilvl w:val="0"/>
          <w:numId w:val="32"/>
          <w:numberingChange w:id="142" w:author="Neil Cowburn" w:date="2008-10-16T12:01:00Z" w:original="%1:6:0:."/>
        </w:numPr>
      </w:pPr>
      <w:r>
        <w:t xml:space="preserve">Click </w:t>
      </w:r>
      <w:r w:rsidRPr="00223458">
        <w:rPr>
          <w:b/>
        </w:rPr>
        <w:t>OK</w:t>
      </w:r>
      <w:r>
        <w:t xml:space="preserve"> to save your changes and close the </w:t>
      </w:r>
      <w:r w:rsidRPr="00223458">
        <w:rPr>
          <w:b/>
        </w:rPr>
        <w:t>Property Pages</w:t>
      </w:r>
      <w:r>
        <w:t xml:space="preserve"> dialog.</w:t>
      </w:r>
    </w:p>
    <w:p w:rsidR="003B10EA" w:rsidRDefault="003B10EA" w:rsidP="003B10EA">
      <w:pPr>
        <w:numPr>
          <w:ins w:id="143" w:author="Neil Cowburn" w:date="2008-10-16T12:34:00Z"/>
        </w:numPr>
        <w:ind w:firstLine="0"/>
        <w:rPr>
          <w:ins w:id="144" w:author="Neil Cowburn" w:date="2008-10-16T12:34:00Z"/>
        </w:rPr>
        <w:pPrChange w:id="145" w:author="Neil Cowburn" w:date="2008-10-16T12:36:00Z">
          <w:pPr>
            <w:pStyle w:val="ListParagraph"/>
            <w:numPr>
              <w:numId w:val="32"/>
            </w:numPr>
            <w:ind w:hanging="360"/>
          </w:pPr>
        </w:pPrChange>
      </w:pPr>
      <w:ins w:id="146" w:author="Neil Cowburn" w:date="2008-10-16T12:34:00Z">
        <w:r>
          <w:t xml:space="preserve">When the </w:t>
        </w:r>
        <w:proofErr w:type="spellStart"/>
        <w:r w:rsidRPr="003B10EA">
          <w:rPr>
            <w:b/>
            <w:rPrChange w:id="147" w:author="Neil Cowburn" w:date="2008-10-16T12:36:00Z">
              <w:rPr/>
            </w:rPrChange>
          </w:rPr>
          <w:t>StaticContent</w:t>
        </w:r>
        <w:proofErr w:type="spellEnd"/>
        <w:r>
          <w:t xml:space="preserve"> project is built, it will generate a DLL, </w:t>
        </w:r>
        <w:r w:rsidRPr="003B10EA">
          <w:rPr>
            <w:b/>
            <w:rPrChange w:id="148" w:author="Neil Cowburn" w:date="2008-10-16T12:36:00Z">
              <w:rPr/>
            </w:rPrChange>
          </w:rPr>
          <w:t>StaticContent.dll</w:t>
        </w:r>
        <w:r>
          <w:t xml:space="preserve">, and a debug symbol database, </w:t>
        </w:r>
        <w:proofErr w:type="spellStart"/>
        <w:r w:rsidRPr="003B10EA">
          <w:rPr>
            <w:b/>
            <w:rPrChange w:id="149" w:author="Neil Cowburn" w:date="2008-10-16T12:36:00Z">
              <w:rPr/>
            </w:rPrChange>
          </w:rPr>
          <w:t>StaticContent.pdb</w:t>
        </w:r>
        <w:proofErr w:type="spellEnd"/>
        <w:r>
          <w:t xml:space="preserve">. </w:t>
        </w:r>
        <w:proofErr w:type="spellStart"/>
        <w:r>
          <w:t>Padarn</w:t>
        </w:r>
        <w:proofErr w:type="spellEnd"/>
        <w:r>
          <w:t xml:space="preserve"> does not require these files so you will need to specific a </w:t>
        </w:r>
        <w:r w:rsidRPr="003B10EA">
          <w:rPr>
            <w:b/>
            <w:rPrChange w:id="150" w:author="Neil Cowburn" w:date="2008-10-16T12:36:00Z">
              <w:rPr/>
            </w:rPrChange>
          </w:rPr>
          <w:t xml:space="preserve">build event </w:t>
        </w:r>
        <w:r>
          <w:t xml:space="preserve">to </w:t>
        </w:r>
      </w:ins>
      <w:ins w:id="151" w:author="Neil Cowburn" w:date="2008-10-16T12:37:00Z">
        <w:r>
          <w:t xml:space="preserve">quietly </w:t>
        </w:r>
      </w:ins>
      <w:ins w:id="152" w:author="Neil Cowburn" w:date="2008-10-16T12:34:00Z">
        <w:r>
          <w:t xml:space="preserve">delete them </w:t>
        </w:r>
      </w:ins>
      <w:ins w:id="153" w:author="Neil Cowburn" w:date="2008-10-16T12:37:00Z">
        <w:r>
          <w:t>when the build is</w:t>
        </w:r>
      </w:ins>
      <w:ins w:id="154" w:author="Neil Cowburn" w:date="2008-10-16T12:34:00Z">
        <w:r>
          <w:t xml:space="preserve"> successful.</w:t>
        </w:r>
      </w:ins>
    </w:p>
    <w:p w:rsidR="00AE32EB" w:rsidRDefault="00AE32EB" w:rsidP="00AE32EB">
      <w:pPr>
        <w:pStyle w:val="ListParagraph"/>
        <w:numPr>
          <w:ilvl w:val="0"/>
          <w:numId w:val="32"/>
          <w:ins w:id="155" w:author="Neil Cowburn" w:date="2008-10-16T12:28:00Z"/>
        </w:numPr>
        <w:rPr>
          <w:ins w:id="156" w:author="Neil Cowburn" w:date="2008-10-16T12:28:00Z"/>
        </w:rPr>
      </w:pPr>
      <w:ins w:id="157" w:author="Neil Cowburn" w:date="2008-10-16T12:28:00Z">
        <w:r w:rsidRPr="00C25C80">
          <w:t xml:space="preserve">In Visual Studio’s </w:t>
        </w:r>
        <w:r w:rsidRPr="00C25C80">
          <w:rPr>
            <w:b/>
          </w:rPr>
          <w:t>Solution Explorer</w:t>
        </w:r>
        <w:r>
          <w:t xml:space="preserve"> pane, select the </w:t>
        </w:r>
        <w:proofErr w:type="spellStart"/>
        <w:r w:rsidRPr="00F5795F">
          <w:rPr>
            <w:b/>
          </w:rPr>
          <w:t>StaticContent</w:t>
        </w:r>
        <w:proofErr w:type="spellEnd"/>
        <w:r>
          <w:t xml:space="preserve"> Project.</w:t>
        </w:r>
      </w:ins>
    </w:p>
    <w:p w:rsidR="00AE32EB" w:rsidRDefault="00AE32EB" w:rsidP="00AE32EB">
      <w:pPr>
        <w:pStyle w:val="ListParagraph"/>
        <w:numPr>
          <w:ilvl w:val="0"/>
          <w:numId w:val="32"/>
          <w:ins w:id="158" w:author="Neil Cowburn" w:date="2008-10-16T12:28:00Z"/>
        </w:numPr>
        <w:rPr>
          <w:ins w:id="159" w:author="Neil Cowburn" w:date="2008-10-16T12:28:00Z"/>
        </w:rPr>
      </w:pPr>
      <w:ins w:id="160" w:author="Neil Cowburn" w:date="2008-10-16T12:28:00Z">
        <w:r>
          <w:t xml:space="preserve">From the Visual Studio </w:t>
        </w:r>
        <w:r w:rsidRPr="008F69E6">
          <w:rPr>
            <w:b/>
          </w:rPr>
          <w:t>Project</w:t>
        </w:r>
        <w:r>
          <w:t xml:space="preserve"> menu item, select </w:t>
        </w:r>
        <w:r w:rsidRPr="008F69E6">
          <w:rPr>
            <w:b/>
          </w:rPr>
          <w:t>Properties</w:t>
        </w:r>
        <w:r>
          <w:t xml:space="preserve"> to display the </w:t>
        </w:r>
        <w:proofErr w:type="spellStart"/>
        <w:r w:rsidRPr="004B3A01">
          <w:rPr>
            <w:b/>
          </w:rPr>
          <w:t>StaticContent</w:t>
        </w:r>
        <w:proofErr w:type="spellEnd"/>
        <w:r w:rsidRPr="004B3A01">
          <w:rPr>
            <w:b/>
          </w:rPr>
          <w:t xml:space="preserve"> </w:t>
        </w:r>
        <w:r w:rsidRPr="004B3A01">
          <w:t>Project Properties</w:t>
        </w:r>
        <w:r>
          <w:t xml:space="preserve"> tab and select the </w:t>
        </w:r>
        <w:r>
          <w:rPr>
            <w:b/>
          </w:rPr>
          <w:t>Build Events</w:t>
        </w:r>
        <w:r>
          <w:t xml:space="preserve"> group.</w:t>
        </w:r>
      </w:ins>
    </w:p>
    <w:p w:rsidR="00D01B3E" w:rsidRPr="003B10EA" w:rsidRDefault="00AE32EB" w:rsidP="00AE32EB">
      <w:pPr>
        <w:pStyle w:val="ListParagraph"/>
        <w:numPr>
          <w:ilvl w:val="0"/>
          <w:numId w:val="32"/>
          <w:ins w:id="161" w:author="Neil Cowburn" w:date="2008-10-16T12:37:00Z"/>
        </w:numPr>
        <w:rPr>
          <w:ins w:id="162" w:author="Neil Cowburn" w:date="2008-10-16T12:32:00Z"/>
          <w:rPrChange w:id="163" w:author="Neil Cowburn" w:date="2008-10-16T12:33:00Z">
            <w:rPr>
              <w:ins w:id="164" w:author="Neil Cowburn" w:date="2008-10-16T12:32:00Z"/>
              <w:rFonts w:ascii="Courier New" w:hAnsi="Courier New"/>
              <w:sz w:val="16"/>
            </w:rPr>
          </w:rPrChange>
        </w:rPr>
      </w:pPr>
      <w:ins w:id="165" w:author="Neil Cowburn" w:date="2008-10-16T12:28:00Z">
        <w:r>
          <w:t xml:space="preserve">Click in the </w:t>
        </w:r>
        <w:r w:rsidRPr="003B10EA">
          <w:rPr>
            <w:b/>
            <w:rPrChange w:id="166" w:author="Neil Cowburn" w:date="2008-10-16T12:32:00Z">
              <w:rPr/>
            </w:rPrChange>
          </w:rPr>
          <w:t>Post-build event command-line</w:t>
        </w:r>
        <w:r>
          <w:t xml:space="preserve"> textbox</w:t>
        </w:r>
      </w:ins>
      <w:ins w:id="167" w:author="Neil Cowburn" w:date="2008-10-16T12:29:00Z">
        <w:r>
          <w:t xml:space="preserve"> and </w:t>
        </w:r>
      </w:ins>
      <w:ins w:id="168" w:author="Neil Cowburn" w:date="2008-10-16T12:30:00Z">
        <w:r>
          <w:t>type</w:t>
        </w:r>
      </w:ins>
      <w:ins w:id="169" w:author="Neil Cowburn" w:date="2008-10-16T12:29:00Z">
        <w:r>
          <w:t xml:space="preserve"> the following:</w:t>
        </w:r>
      </w:ins>
      <w:ins w:id="170" w:author="Neil Cowburn" w:date="2008-10-16T12:38:00Z">
        <w:r w:rsidR="00D01B3E">
          <w:br/>
        </w:r>
      </w:ins>
      <w:ins w:id="171" w:author="Neil Cowburn" w:date="2008-10-16T12:29:00Z">
        <w:r w:rsidRPr="00D01B3E">
          <w:rPr>
            <w:rFonts w:ascii="Courier New" w:hAnsi="Courier New"/>
            <w:sz w:val="16"/>
            <w:rPrChange w:id="172" w:author="Neil Cowburn" w:date="2008-10-16T12:39:00Z">
              <w:rPr/>
            </w:rPrChange>
          </w:rPr>
          <w:br/>
        </w:r>
        <w:r w:rsidRPr="003B10EA">
          <w:rPr>
            <w:rFonts w:ascii="Courier New" w:hAnsi="Courier New"/>
            <w:sz w:val="16"/>
            <w:rPrChange w:id="173" w:author="Neil Cowburn" w:date="2008-10-16T12:32:00Z">
              <w:rPr/>
            </w:rPrChange>
          </w:rPr>
          <w:t>del /q $(</w:t>
        </w:r>
        <w:proofErr w:type="spellStart"/>
        <w:r w:rsidRPr="003B10EA">
          <w:rPr>
            <w:rFonts w:ascii="Courier New" w:hAnsi="Courier New"/>
            <w:sz w:val="16"/>
            <w:rPrChange w:id="174" w:author="Neil Cowburn" w:date="2008-10-16T12:32:00Z">
              <w:rPr/>
            </w:rPrChange>
          </w:rPr>
          <w:t>TargetDir</w:t>
        </w:r>
        <w:proofErr w:type="spellEnd"/>
        <w:r w:rsidRPr="003B10EA">
          <w:rPr>
            <w:rFonts w:ascii="Courier New" w:hAnsi="Courier New"/>
            <w:sz w:val="16"/>
            <w:rPrChange w:id="175" w:author="Neil Cowburn" w:date="2008-10-16T12:32:00Z">
              <w:rPr/>
            </w:rPrChange>
          </w:rPr>
          <w:t>)$(</w:t>
        </w:r>
        <w:proofErr w:type="spellStart"/>
        <w:r w:rsidRPr="003B10EA">
          <w:rPr>
            <w:rFonts w:ascii="Courier New" w:hAnsi="Courier New"/>
            <w:sz w:val="16"/>
            <w:rPrChange w:id="176" w:author="Neil Cowburn" w:date="2008-10-16T12:32:00Z">
              <w:rPr/>
            </w:rPrChange>
          </w:rPr>
          <w:t>TargetName</w:t>
        </w:r>
        <w:proofErr w:type="spellEnd"/>
        <w:r w:rsidRPr="003B10EA">
          <w:rPr>
            <w:rFonts w:ascii="Courier New" w:hAnsi="Courier New"/>
            <w:sz w:val="16"/>
            <w:rPrChange w:id="177" w:author="Neil Cowburn" w:date="2008-10-16T12:32:00Z">
              <w:rPr/>
            </w:rPrChange>
          </w:rPr>
          <w:t>)</w:t>
        </w:r>
        <w:proofErr w:type="gramStart"/>
        <w:r w:rsidRPr="003B10EA">
          <w:rPr>
            <w:rFonts w:ascii="Courier New" w:hAnsi="Courier New"/>
            <w:sz w:val="16"/>
            <w:rPrChange w:id="178" w:author="Neil Cowburn" w:date="2008-10-16T12:32:00Z">
              <w:rPr/>
            </w:rPrChange>
          </w:rPr>
          <w:t>.*</w:t>
        </w:r>
      </w:ins>
      <w:proofErr w:type="gramEnd"/>
      <w:ins w:id="179" w:author="Neil Cowburn" w:date="2008-10-16T12:37:00Z">
        <w:r w:rsidR="00D01B3E" w:rsidRPr="00D01B3E">
          <w:rPr>
            <w:noProof/>
            <w:rPrChange w:id="180" w:author="Neil Cowburn" w:date="2008-10-16T12:39:00Z">
              <w:rPr/>
            </w:rPrChange>
          </w:rPr>
          <w:br/>
        </w:r>
        <w:r w:rsidR="00D01B3E" w:rsidRPr="00D01B3E">
          <w:rPr>
            <w:noProof/>
            <w:rPrChange w:id="181" w:author="Neil Cowburn" w:date="2008-10-16T12:39:00Z">
              <w:rPr/>
            </w:rPrChange>
          </w:rPr>
          <w:br/>
        </w:r>
      </w:ins>
      <w:ins w:id="182" w:author="Neil Cowburn" w:date="2008-10-16T12:38:00Z">
        <w:r w:rsidR="00D01B3E">
          <w:rPr>
            <w:noProof/>
          </w:rPr>
          <w:drawing>
            <wp:inline distT="0" distB="0" distL="0" distR="0">
              <wp:extent cx="5245100" cy="3676684"/>
              <wp:effectExtent l="25400" t="0" r="0" b="0"/>
              <wp:docPr id="24" name="Picture 23"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png"/>
                      <pic:cNvPicPr/>
                    </pic:nvPicPr>
                    <pic:blipFill>
                      <a:blip r:embed="rId26"/>
                      <a:stretch>
                        <a:fillRect/>
                      </a:stretch>
                    </pic:blipFill>
                    <pic:spPr>
                      <a:xfrm>
                        <a:off x="0" y="0"/>
                        <a:ext cx="5245100" cy="3676684"/>
                      </a:xfrm>
                      <a:prstGeom prst="rect">
                        <a:avLst/>
                      </a:prstGeom>
                    </pic:spPr>
                  </pic:pic>
                </a:graphicData>
              </a:graphic>
            </wp:inline>
          </w:drawing>
        </w:r>
      </w:ins>
    </w:p>
    <w:p w:rsidR="003B10EA" w:rsidRPr="003B10EA" w:rsidRDefault="003B10EA" w:rsidP="00AE32EB">
      <w:pPr>
        <w:pStyle w:val="ListParagraph"/>
        <w:numPr>
          <w:ilvl w:val="0"/>
          <w:numId w:val="32"/>
          <w:ins w:id="183" w:author="Neil Cowburn" w:date="2008-10-16T12:33:00Z"/>
        </w:numPr>
        <w:rPr>
          <w:ins w:id="184" w:author="Neil Cowburn" w:date="2008-10-16T12:28:00Z"/>
          <w:rPrChange w:id="185" w:author="Neil Cowburn" w:date="2008-10-16T12:31:00Z">
            <w:rPr>
              <w:ins w:id="186" w:author="Neil Cowburn" w:date="2008-10-16T12:28:00Z"/>
            </w:rPr>
          </w:rPrChange>
        </w:rPr>
      </w:pPr>
      <w:ins w:id="187" w:author="Neil Cowburn" w:date="2008-10-16T12:31:00Z">
        <w:r w:rsidRPr="003B10EA">
          <w:rPr>
            <w:rPrChange w:id="188" w:author="Neil Cowburn" w:date="2008-10-16T12:31:00Z">
              <w:rPr>
                <w:rFonts w:ascii="Consolas" w:hAnsi="Consolas"/>
              </w:rPr>
            </w:rPrChange>
          </w:rPr>
          <w:t xml:space="preserve">Close the </w:t>
        </w:r>
        <w:proofErr w:type="spellStart"/>
        <w:r w:rsidRPr="003B10EA">
          <w:rPr>
            <w:b/>
            <w:rPrChange w:id="189" w:author="Neil Cowburn" w:date="2008-10-16T12:32:00Z">
              <w:rPr>
                <w:rFonts w:ascii="Consolas" w:hAnsi="Consolas"/>
              </w:rPr>
            </w:rPrChange>
          </w:rPr>
          <w:t>StaticContent</w:t>
        </w:r>
        <w:proofErr w:type="spellEnd"/>
        <w:r w:rsidRPr="003B10EA">
          <w:rPr>
            <w:rPrChange w:id="190" w:author="Neil Cowburn" w:date="2008-10-16T12:31:00Z">
              <w:rPr>
                <w:rFonts w:ascii="Consolas" w:hAnsi="Consolas"/>
              </w:rPr>
            </w:rPrChange>
          </w:rPr>
          <w:t xml:space="preserve"> Project Properties.</w:t>
        </w:r>
      </w:ins>
    </w:p>
    <w:p w:rsidR="00F5795F" w:rsidRPr="00DD6032" w:rsidRDefault="00F5795F" w:rsidP="00F5795F">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91" w:name="_Toc85780125"/>
      <w:r>
        <w:t>Exercise 5: Setting the Project Deployment Directories</w:t>
      </w:r>
      <w:bookmarkEnd w:id="191"/>
    </w:p>
    <w:p w:rsidR="00F5795F" w:rsidRDefault="00F5795F" w:rsidP="00F5795F">
      <w:pPr>
        <w:ind w:firstLine="0"/>
      </w:pPr>
      <w:r>
        <w:t>In this exercise you will configure the Projects’ Device Output File Folders to ensure that all projects deploy to a common location on your target device.</w:t>
      </w:r>
    </w:p>
    <w:p w:rsidR="00F5795F" w:rsidRDefault="00F5795F" w:rsidP="00F5795F">
      <w:pPr>
        <w:pStyle w:val="ListParagraph"/>
        <w:numPr>
          <w:ilvl w:val="0"/>
          <w:numId w:val="33"/>
          <w:numberingChange w:id="192" w:author="Neil Cowburn" w:date="2008-10-16T12:01:00Z" w:original="%1:1:0:."/>
        </w:numPr>
      </w:pPr>
      <w:r w:rsidRPr="00C25C80">
        <w:t xml:space="preserve">In Visual Studio’s </w:t>
      </w:r>
      <w:r w:rsidRPr="00C25C80">
        <w:rPr>
          <w:b/>
        </w:rPr>
        <w:t>Solution Explorer</w:t>
      </w:r>
      <w:r>
        <w:t xml:space="preserve"> pane, select the </w:t>
      </w:r>
      <w:proofErr w:type="spellStart"/>
      <w:r w:rsidRPr="00F5795F">
        <w:rPr>
          <w:b/>
        </w:rPr>
        <w:t>StaticContent</w:t>
      </w:r>
      <w:proofErr w:type="spellEnd"/>
      <w:r>
        <w:t xml:space="preserve"> Project.</w:t>
      </w:r>
    </w:p>
    <w:p w:rsidR="004B3A01" w:rsidRDefault="00F5795F" w:rsidP="004B3A01">
      <w:pPr>
        <w:pStyle w:val="ListParagraph"/>
        <w:ind w:firstLine="0"/>
      </w:pPr>
      <w:r>
        <w:rPr>
          <w:noProof/>
        </w:rPr>
        <w:drawing>
          <wp:inline distT="0" distB="0" distL="0" distR="0">
            <wp:extent cx="2207895" cy="3249295"/>
            <wp:effectExtent l="19050" t="0" r="190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207895" cy="3249295"/>
                    </a:xfrm>
                    <a:prstGeom prst="rect">
                      <a:avLst/>
                    </a:prstGeom>
                    <a:noFill/>
                    <a:ln w="9525">
                      <a:noFill/>
                      <a:miter lim="800000"/>
                      <a:headEnd/>
                      <a:tailEnd/>
                    </a:ln>
                  </pic:spPr>
                </pic:pic>
              </a:graphicData>
            </a:graphic>
          </wp:inline>
        </w:drawing>
      </w:r>
    </w:p>
    <w:p w:rsidR="004B3A01" w:rsidRDefault="004B3A01" w:rsidP="004B3A01">
      <w:pPr>
        <w:pStyle w:val="ListParagraph"/>
        <w:numPr>
          <w:ilvl w:val="0"/>
          <w:numId w:val="33"/>
          <w:numberingChange w:id="193" w:author="Neil Cowburn" w:date="2008-10-16T12:01:00Z" w:original="%1:2:0:."/>
        </w:numPr>
      </w:pPr>
      <w:r>
        <w:t xml:space="preserve">From the Visual Studio </w:t>
      </w:r>
      <w:r w:rsidRPr="008F69E6">
        <w:rPr>
          <w:b/>
        </w:rPr>
        <w:t>Project</w:t>
      </w:r>
      <w:r>
        <w:t xml:space="preserve"> menu item, select </w:t>
      </w:r>
      <w:r w:rsidRPr="008F69E6">
        <w:rPr>
          <w:b/>
        </w:rPr>
        <w:t>Properties</w:t>
      </w:r>
      <w:r>
        <w:t xml:space="preserve"> to display the </w:t>
      </w:r>
      <w:proofErr w:type="spellStart"/>
      <w:r w:rsidRPr="004B3A01">
        <w:rPr>
          <w:b/>
        </w:rPr>
        <w:t>StaticContent</w:t>
      </w:r>
      <w:proofErr w:type="spellEnd"/>
      <w:r w:rsidRPr="004B3A01">
        <w:rPr>
          <w:b/>
        </w:rPr>
        <w:t xml:space="preserve"> </w:t>
      </w:r>
      <w:r w:rsidRPr="004B3A01">
        <w:t>Project Properties</w:t>
      </w:r>
      <w:r>
        <w:t xml:space="preserve"> tab and select the </w:t>
      </w:r>
      <w:r w:rsidRPr="004B3A01">
        <w:rPr>
          <w:b/>
        </w:rPr>
        <w:t>Devices</w:t>
      </w:r>
      <w:r>
        <w:t xml:space="preserve"> group.</w:t>
      </w:r>
    </w:p>
    <w:p w:rsidR="004B3A01" w:rsidRDefault="004B3A01" w:rsidP="004B3A01">
      <w:pPr>
        <w:pStyle w:val="ListParagraph"/>
        <w:ind w:firstLine="0"/>
      </w:pPr>
      <w:r>
        <w:rPr>
          <w:noProof/>
        </w:rPr>
        <w:drawing>
          <wp:inline distT="0" distB="0" distL="0" distR="0">
            <wp:extent cx="5251450" cy="3628814"/>
            <wp:effectExtent l="25400" t="0" r="635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247573" cy="3626135"/>
                    </a:xfrm>
                    <a:prstGeom prst="rect">
                      <a:avLst/>
                    </a:prstGeom>
                    <a:noFill/>
                    <a:ln w="9525">
                      <a:noFill/>
                      <a:miter lim="800000"/>
                      <a:headEnd/>
                      <a:tailEnd/>
                    </a:ln>
                  </pic:spPr>
                </pic:pic>
              </a:graphicData>
            </a:graphic>
          </wp:inline>
        </w:drawing>
      </w:r>
    </w:p>
    <w:p w:rsidR="00223458" w:rsidRDefault="004B3A01" w:rsidP="00F5795F">
      <w:pPr>
        <w:pStyle w:val="ListParagraph"/>
        <w:numPr>
          <w:ilvl w:val="0"/>
          <w:numId w:val="33"/>
          <w:numberingChange w:id="194" w:author="Neil Cowburn" w:date="2008-10-16T12:01:00Z" w:original="%1:3:0:."/>
        </w:numPr>
      </w:pPr>
      <w:r>
        <w:t xml:space="preserve">Click on the </w:t>
      </w:r>
      <w:r w:rsidRPr="004B3A01">
        <w:rPr>
          <w:b/>
        </w:rPr>
        <w:t>[…]</w:t>
      </w:r>
      <w:r>
        <w:t xml:space="preserve"> browse button to the right of the </w:t>
      </w:r>
      <w:r w:rsidRPr="004B3A01">
        <w:rPr>
          <w:b/>
        </w:rPr>
        <w:t>Output file folder</w:t>
      </w:r>
      <w:r>
        <w:t xml:space="preserve"> text box to display the </w:t>
      </w:r>
      <w:r w:rsidRPr="004B3A01">
        <w:rPr>
          <w:b/>
        </w:rPr>
        <w:t>Output File Folder</w:t>
      </w:r>
      <w:r>
        <w:t xml:space="preserve"> dialog.</w:t>
      </w:r>
    </w:p>
    <w:p w:rsidR="004B3A01" w:rsidRDefault="00922319" w:rsidP="00F5795F">
      <w:pPr>
        <w:pStyle w:val="ListParagraph"/>
        <w:numPr>
          <w:ilvl w:val="0"/>
          <w:numId w:val="33"/>
          <w:numberingChange w:id="195" w:author="Neil Cowburn" w:date="2008-10-16T12:01:00Z" w:original="%1:4:0:."/>
        </w:numPr>
      </w:pPr>
      <w:r>
        <w:t xml:space="preserve">Change the </w:t>
      </w:r>
      <w:r w:rsidRPr="00922319">
        <w:rPr>
          <w:b/>
        </w:rPr>
        <w:t>Location of output on Device</w:t>
      </w:r>
      <w:r>
        <w:t xml:space="preserve"> dropdown to </w:t>
      </w:r>
      <w:r w:rsidRPr="00922319">
        <w:rPr>
          <w:b/>
        </w:rPr>
        <w:t>Root Folder</w:t>
      </w:r>
      <w:r>
        <w:t>.</w:t>
      </w:r>
    </w:p>
    <w:p w:rsidR="00922319" w:rsidDel="002D20E2" w:rsidRDefault="00922319" w:rsidP="00F5795F">
      <w:pPr>
        <w:pStyle w:val="ListParagraph"/>
        <w:numPr>
          <w:ilvl w:val="0"/>
          <w:numId w:val="33"/>
          <w:numberingChange w:id="196" w:author="Neil Cowburn" w:date="2008-10-16T12:01:00Z" w:original="%1:5:0:."/>
        </w:numPr>
        <w:rPr>
          <w:del w:id="197" w:author="Neil Cowburn" w:date="2008-10-16T12:16:00Z"/>
        </w:rPr>
      </w:pPr>
      <w:del w:id="198" w:author="Neil Cowburn" w:date="2008-10-16T12:14:00Z">
        <w:r w:rsidDel="002D20E2">
          <w:delText>Delete all</w:delText>
        </w:r>
      </w:del>
      <w:ins w:id="199" w:author="Neil Cowburn" w:date="2008-10-16T12:14:00Z">
        <w:r w:rsidR="002D20E2">
          <w:t>Change the</w:t>
        </w:r>
      </w:ins>
      <w:r>
        <w:t xml:space="preserve"> text in the </w:t>
      </w:r>
      <w:r w:rsidRPr="00922319">
        <w:rPr>
          <w:b/>
        </w:rPr>
        <w:t>Subdirectory</w:t>
      </w:r>
      <w:r>
        <w:t xml:space="preserve"> text box</w:t>
      </w:r>
      <w:del w:id="200" w:author="Neil Cowburn" w:date="2008-10-16T12:14:00Z">
        <w:r w:rsidDel="002D20E2">
          <w:delText>.</w:delText>
        </w:r>
      </w:del>
      <w:ins w:id="201" w:author="Neil Cowburn" w:date="2008-10-16T12:14:00Z">
        <w:r w:rsidR="002D20E2">
          <w:t xml:space="preserve"> to </w:t>
        </w:r>
      </w:ins>
      <w:proofErr w:type="spellStart"/>
      <w:ins w:id="202" w:author="Neil Cowburn" w:date="2008-10-16T12:15:00Z">
        <w:r w:rsidR="002D20E2" w:rsidRPr="002D20E2">
          <w:rPr>
            <w:b/>
            <w:rPrChange w:id="203" w:author="Neil Cowburn" w:date="2008-10-16T12:15:00Z">
              <w:rPr/>
            </w:rPrChange>
          </w:rPr>
          <w:t>Padarn</w:t>
        </w:r>
        <w:proofErr w:type="spellEnd"/>
        <w:r w:rsidR="002D20E2">
          <w:t>.</w:t>
        </w:r>
      </w:ins>
    </w:p>
    <w:p w:rsidR="00922319" w:rsidRDefault="00922319" w:rsidP="002D20E2">
      <w:pPr>
        <w:pStyle w:val="ListParagraph"/>
        <w:numPr>
          <w:ilvl w:val="0"/>
          <w:numId w:val="33"/>
        </w:numPr>
        <w:rPr>
          <w:ins w:id="204" w:author="Neil Cowburn" w:date="2008-10-16T12:16:00Z"/>
        </w:rPr>
      </w:pPr>
      <w:del w:id="205" w:author="Neil Cowburn" w:date="2008-10-16T12:16:00Z">
        <w:r w:rsidDel="002D20E2">
          <w:rPr>
            <w:noProof/>
          </w:rPr>
          <w:drawing>
            <wp:inline distT="0" distB="0" distL="0" distR="0">
              <wp:extent cx="3112770" cy="2130425"/>
              <wp:effectExtent l="25400" t="0" r="1143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3112770" cy="2130425"/>
                      </a:xfrm>
                      <a:prstGeom prst="rect">
                        <a:avLst/>
                      </a:prstGeom>
                      <a:noFill/>
                      <a:ln w="9525">
                        <a:noFill/>
                        <a:miter lim="800000"/>
                        <a:headEnd/>
                        <a:tailEnd/>
                      </a:ln>
                    </pic:spPr>
                  </pic:pic>
                </a:graphicData>
              </a:graphic>
            </wp:inline>
          </w:drawing>
        </w:r>
      </w:del>
    </w:p>
    <w:p w:rsidR="002D20E2" w:rsidRDefault="002D20E2" w:rsidP="00922319">
      <w:pPr>
        <w:pStyle w:val="ListParagraph"/>
        <w:numPr>
          <w:ins w:id="206" w:author="Neil Cowburn" w:date="2008-10-16T12:16:00Z"/>
        </w:numPr>
        <w:ind w:firstLine="0"/>
      </w:pPr>
      <w:ins w:id="207" w:author="Neil Cowburn" w:date="2008-10-16T12:16:00Z">
        <w:r>
          <w:rPr>
            <w:noProof/>
          </w:rPr>
          <w:drawing>
            <wp:inline distT="0" distB="0" distL="0" distR="0">
              <wp:extent cx="3079750" cy="2109675"/>
              <wp:effectExtent l="25400" t="0" r="0" b="0"/>
              <wp:docPr id="12" name="Picture 11"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png"/>
                      <pic:cNvPicPr/>
                    </pic:nvPicPr>
                    <pic:blipFill>
                      <a:blip r:embed="rId30"/>
                      <a:stretch>
                        <a:fillRect/>
                      </a:stretch>
                    </pic:blipFill>
                    <pic:spPr>
                      <a:xfrm>
                        <a:off x="0" y="0"/>
                        <a:ext cx="3082507" cy="2111563"/>
                      </a:xfrm>
                      <a:prstGeom prst="rect">
                        <a:avLst/>
                      </a:prstGeom>
                    </pic:spPr>
                  </pic:pic>
                </a:graphicData>
              </a:graphic>
            </wp:inline>
          </w:drawing>
        </w:r>
      </w:ins>
    </w:p>
    <w:p w:rsidR="00704A54" w:rsidRDefault="00922319" w:rsidP="00271A9A">
      <w:pPr>
        <w:pStyle w:val="ListParagraph"/>
        <w:numPr>
          <w:ilvl w:val="0"/>
          <w:numId w:val="33"/>
          <w:numberingChange w:id="208" w:author="Neil Cowburn" w:date="2008-10-16T12:01:00Z" w:original="%1:6:0:."/>
        </w:numPr>
      </w:pPr>
      <w:r>
        <w:t xml:space="preserve">Click </w:t>
      </w:r>
      <w:r w:rsidRPr="00922319">
        <w:rPr>
          <w:b/>
        </w:rPr>
        <w:t>OK</w:t>
      </w:r>
      <w:r>
        <w:t xml:space="preserve"> to save your changes and close the </w:t>
      </w:r>
      <w:r w:rsidRPr="00922319">
        <w:rPr>
          <w:b/>
        </w:rPr>
        <w:t>Output File Folder</w:t>
      </w:r>
      <w:r>
        <w:t xml:space="preserve"> dialog.</w:t>
      </w:r>
    </w:p>
    <w:p w:rsidR="00271A9A" w:rsidRDefault="00271A9A" w:rsidP="00271A9A">
      <w:pPr>
        <w:pStyle w:val="ListParagraph"/>
        <w:numPr>
          <w:ilvl w:val="0"/>
          <w:numId w:val="33"/>
          <w:numberingChange w:id="209" w:author="Neil Cowburn" w:date="2008-10-16T12:01:00Z" w:original="%1:7:0:."/>
        </w:numPr>
      </w:pPr>
      <w:r w:rsidRPr="00C25C80">
        <w:t xml:space="preserve">In Visual Studio’s </w:t>
      </w:r>
      <w:r w:rsidRPr="00C25C80">
        <w:rPr>
          <w:b/>
        </w:rPr>
        <w:t>Solution Explorer</w:t>
      </w:r>
      <w:r>
        <w:t xml:space="preserve"> pane, select the </w:t>
      </w:r>
      <w:proofErr w:type="spellStart"/>
      <w:r>
        <w:rPr>
          <w:b/>
        </w:rPr>
        <w:t>MyPageLibrary</w:t>
      </w:r>
      <w:proofErr w:type="spellEnd"/>
      <w:r>
        <w:t xml:space="preserve"> Project.</w:t>
      </w:r>
    </w:p>
    <w:p w:rsidR="00271A9A" w:rsidRDefault="00271A9A" w:rsidP="00271A9A">
      <w:pPr>
        <w:pStyle w:val="ListParagraph"/>
        <w:ind w:firstLine="0"/>
      </w:pPr>
      <w:r>
        <w:rPr>
          <w:noProof/>
        </w:rPr>
        <w:drawing>
          <wp:inline distT="0" distB="0" distL="0" distR="0">
            <wp:extent cx="2421890" cy="325882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2421890" cy="3258820"/>
                    </a:xfrm>
                    <a:prstGeom prst="rect">
                      <a:avLst/>
                    </a:prstGeom>
                    <a:noFill/>
                    <a:ln w="9525">
                      <a:noFill/>
                      <a:miter lim="800000"/>
                      <a:headEnd/>
                      <a:tailEnd/>
                    </a:ln>
                  </pic:spPr>
                </pic:pic>
              </a:graphicData>
            </a:graphic>
          </wp:inline>
        </w:drawing>
      </w:r>
    </w:p>
    <w:p w:rsidR="00271A9A" w:rsidRDefault="00271A9A" w:rsidP="00271A9A">
      <w:pPr>
        <w:pStyle w:val="ListParagraph"/>
        <w:numPr>
          <w:ilvl w:val="0"/>
          <w:numId w:val="33"/>
          <w:numberingChange w:id="210" w:author="Neil Cowburn" w:date="2008-10-16T12:01:00Z" w:original="%1:8:0:."/>
        </w:numPr>
      </w:pPr>
      <w:r>
        <w:t xml:space="preserve">From the Visual Studio </w:t>
      </w:r>
      <w:r w:rsidRPr="008F69E6">
        <w:rPr>
          <w:b/>
        </w:rPr>
        <w:t>Project</w:t>
      </w:r>
      <w:r>
        <w:t xml:space="preserve"> menu item, select </w:t>
      </w:r>
      <w:r w:rsidRPr="008F69E6">
        <w:rPr>
          <w:b/>
        </w:rPr>
        <w:t>Properties</w:t>
      </w:r>
      <w:r>
        <w:t xml:space="preserve"> to display the </w:t>
      </w:r>
      <w:proofErr w:type="spellStart"/>
      <w:r w:rsidRPr="004B3A01">
        <w:rPr>
          <w:b/>
        </w:rPr>
        <w:t>StaticContent</w:t>
      </w:r>
      <w:proofErr w:type="spellEnd"/>
      <w:r w:rsidRPr="004B3A01">
        <w:rPr>
          <w:b/>
        </w:rPr>
        <w:t xml:space="preserve"> </w:t>
      </w:r>
      <w:r w:rsidRPr="004B3A01">
        <w:t>Project Properties</w:t>
      </w:r>
      <w:r>
        <w:t xml:space="preserve"> tab and select the </w:t>
      </w:r>
      <w:r w:rsidRPr="004B3A01">
        <w:rPr>
          <w:b/>
        </w:rPr>
        <w:t>Devices</w:t>
      </w:r>
      <w:r>
        <w:t xml:space="preserve"> group.</w:t>
      </w:r>
    </w:p>
    <w:p w:rsidR="00271A9A" w:rsidRDefault="00271A9A" w:rsidP="00271A9A">
      <w:pPr>
        <w:pStyle w:val="ListParagraph"/>
        <w:ind w:firstLine="0"/>
      </w:pPr>
      <w:r>
        <w:rPr>
          <w:noProof/>
        </w:rPr>
        <w:drawing>
          <wp:inline distT="0" distB="0" distL="0" distR="0">
            <wp:extent cx="5245100" cy="3686624"/>
            <wp:effectExtent l="2540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srcRect/>
                    <a:stretch>
                      <a:fillRect/>
                    </a:stretch>
                  </pic:blipFill>
                  <pic:spPr bwMode="auto">
                    <a:xfrm>
                      <a:off x="0" y="0"/>
                      <a:ext cx="5238325" cy="3681862"/>
                    </a:xfrm>
                    <a:prstGeom prst="rect">
                      <a:avLst/>
                    </a:prstGeom>
                    <a:noFill/>
                    <a:ln w="9525">
                      <a:noFill/>
                      <a:miter lim="800000"/>
                      <a:headEnd/>
                      <a:tailEnd/>
                    </a:ln>
                  </pic:spPr>
                </pic:pic>
              </a:graphicData>
            </a:graphic>
          </wp:inline>
        </w:drawing>
      </w:r>
    </w:p>
    <w:p w:rsidR="00271A9A" w:rsidRDefault="00271A9A" w:rsidP="00271A9A">
      <w:pPr>
        <w:pStyle w:val="ListParagraph"/>
        <w:numPr>
          <w:ilvl w:val="0"/>
          <w:numId w:val="33"/>
          <w:numberingChange w:id="211" w:author="Neil Cowburn" w:date="2008-10-16T12:01:00Z" w:original="%1:9:0:."/>
        </w:numPr>
      </w:pPr>
      <w:r>
        <w:t xml:space="preserve">Click on the </w:t>
      </w:r>
      <w:r w:rsidRPr="004B3A01">
        <w:rPr>
          <w:b/>
        </w:rPr>
        <w:t>[…]</w:t>
      </w:r>
      <w:r>
        <w:t xml:space="preserve"> browse button to the right of the </w:t>
      </w:r>
      <w:r w:rsidRPr="004B3A01">
        <w:rPr>
          <w:b/>
        </w:rPr>
        <w:t>Output file folder</w:t>
      </w:r>
      <w:r>
        <w:t xml:space="preserve"> text box to display the </w:t>
      </w:r>
      <w:r w:rsidRPr="004B3A01">
        <w:rPr>
          <w:b/>
        </w:rPr>
        <w:t>Output File Folder</w:t>
      </w:r>
      <w:r>
        <w:t xml:space="preserve"> dialog.</w:t>
      </w:r>
    </w:p>
    <w:p w:rsidR="00271A9A" w:rsidRDefault="00271A9A" w:rsidP="00271A9A">
      <w:pPr>
        <w:pStyle w:val="ListParagraph"/>
        <w:numPr>
          <w:ilvl w:val="0"/>
          <w:numId w:val="33"/>
          <w:numberingChange w:id="212" w:author="Neil Cowburn" w:date="2008-10-16T12:01:00Z" w:original="%1:10:0:."/>
        </w:numPr>
      </w:pPr>
      <w:r>
        <w:t xml:space="preserve">Change the </w:t>
      </w:r>
      <w:r w:rsidRPr="00922319">
        <w:rPr>
          <w:b/>
        </w:rPr>
        <w:t>Location of output on Device</w:t>
      </w:r>
      <w:r>
        <w:t xml:space="preserve"> dropdown to </w:t>
      </w:r>
      <w:r w:rsidRPr="00922319">
        <w:rPr>
          <w:b/>
        </w:rPr>
        <w:t>Root Folder</w:t>
      </w:r>
      <w:r>
        <w:t>.</w:t>
      </w:r>
    </w:p>
    <w:p w:rsidR="00271A9A" w:rsidRDefault="00271A9A" w:rsidP="00271A9A">
      <w:pPr>
        <w:pStyle w:val="ListParagraph"/>
        <w:numPr>
          <w:ilvl w:val="0"/>
          <w:numId w:val="33"/>
          <w:numberingChange w:id="213" w:author="Neil Cowburn" w:date="2008-10-16T12:01:00Z" w:original="%1:11:0:."/>
        </w:numPr>
      </w:pPr>
      <w:r>
        <w:t xml:space="preserve">Change the text in the </w:t>
      </w:r>
      <w:r w:rsidRPr="00922319">
        <w:rPr>
          <w:b/>
        </w:rPr>
        <w:t>Subdirectory</w:t>
      </w:r>
      <w:r>
        <w:t xml:space="preserve"> text box to </w:t>
      </w:r>
      <w:proofErr w:type="spellStart"/>
      <w:ins w:id="214" w:author="Neil Cowburn" w:date="2008-10-16T12:15:00Z">
        <w:r w:rsidR="002D20E2" w:rsidRPr="002D20E2">
          <w:rPr>
            <w:b/>
            <w:rPrChange w:id="215" w:author="Neil Cowburn" w:date="2008-10-16T12:15:00Z">
              <w:rPr/>
            </w:rPrChange>
          </w:rPr>
          <w:t>Padarn\</w:t>
        </w:r>
      </w:ins>
      <w:r w:rsidRPr="00271A9A">
        <w:rPr>
          <w:b/>
        </w:rPr>
        <w:t>Inetpub\bin</w:t>
      </w:r>
      <w:proofErr w:type="spellEnd"/>
      <w:r>
        <w:t>.</w:t>
      </w:r>
    </w:p>
    <w:p w:rsidR="00271A9A" w:rsidRDefault="00271A9A" w:rsidP="00271A9A">
      <w:pPr>
        <w:pStyle w:val="ListParagraph"/>
        <w:ind w:firstLine="0"/>
        <w:rPr>
          <w:ins w:id="216" w:author="Neil Cowburn" w:date="2008-10-16T12:17:00Z"/>
        </w:rPr>
      </w:pPr>
      <w:del w:id="217" w:author="Neil Cowburn" w:date="2008-10-16T12:17:00Z">
        <w:r w:rsidDel="002D20E2">
          <w:rPr>
            <w:noProof/>
          </w:rPr>
          <w:drawing>
            <wp:inline distT="0" distB="0" distL="0" distR="0">
              <wp:extent cx="3112770" cy="2130425"/>
              <wp:effectExtent l="25400" t="0" r="1143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srcRect/>
                      <a:stretch>
                        <a:fillRect/>
                      </a:stretch>
                    </pic:blipFill>
                    <pic:spPr bwMode="auto">
                      <a:xfrm>
                        <a:off x="0" y="0"/>
                        <a:ext cx="3112770" cy="2130425"/>
                      </a:xfrm>
                      <a:prstGeom prst="rect">
                        <a:avLst/>
                      </a:prstGeom>
                      <a:noFill/>
                      <a:ln w="9525">
                        <a:noFill/>
                        <a:miter lim="800000"/>
                        <a:headEnd/>
                        <a:tailEnd/>
                      </a:ln>
                    </pic:spPr>
                  </pic:pic>
                </a:graphicData>
              </a:graphic>
            </wp:inline>
          </w:drawing>
        </w:r>
      </w:del>
    </w:p>
    <w:p w:rsidR="002D20E2" w:rsidRDefault="002D20E2" w:rsidP="00271A9A">
      <w:pPr>
        <w:pStyle w:val="ListParagraph"/>
        <w:numPr>
          <w:ins w:id="218" w:author="Neil Cowburn" w:date="2008-10-16T12:17:00Z"/>
        </w:numPr>
        <w:ind w:firstLine="0"/>
      </w:pPr>
      <w:ins w:id="219" w:author="Neil Cowburn" w:date="2008-10-16T12:17:00Z">
        <w:r>
          <w:rPr>
            <w:noProof/>
          </w:rPr>
          <w:drawing>
            <wp:inline distT="0" distB="0" distL="0" distR="0">
              <wp:extent cx="3149600" cy="2157524"/>
              <wp:effectExtent l="25400" t="0" r="0" b="0"/>
              <wp:docPr id="22" name="Picture 21" descr="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png"/>
                      <pic:cNvPicPr/>
                    </pic:nvPicPr>
                    <pic:blipFill>
                      <a:blip r:embed="rId34"/>
                      <a:stretch>
                        <a:fillRect/>
                      </a:stretch>
                    </pic:blipFill>
                    <pic:spPr>
                      <a:xfrm>
                        <a:off x="0" y="0"/>
                        <a:ext cx="3152420" cy="2159455"/>
                      </a:xfrm>
                      <a:prstGeom prst="rect">
                        <a:avLst/>
                      </a:prstGeom>
                    </pic:spPr>
                  </pic:pic>
                </a:graphicData>
              </a:graphic>
            </wp:inline>
          </w:drawing>
        </w:r>
      </w:ins>
    </w:p>
    <w:p w:rsidR="00271A9A" w:rsidRDefault="00271A9A" w:rsidP="00271A9A">
      <w:pPr>
        <w:pStyle w:val="ListParagraph"/>
        <w:numPr>
          <w:ilvl w:val="0"/>
          <w:numId w:val="33"/>
          <w:numberingChange w:id="220" w:author="Neil Cowburn" w:date="2008-10-16T12:01:00Z" w:original="%1:12:0:."/>
        </w:numPr>
      </w:pPr>
      <w:r>
        <w:t xml:space="preserve">Click </w:t>
      </w:r>
      <w:r w:rsidRPr="00922319">
        <w:rPr>
          <w:b/>
        </w:rPr>
        <w:t>OK</w:t>
      </w:r>
      <w:r>
        <w:t xml:space="preserve"> to save your changes and close the </w:t>
      </w:r>
      <w:r w:rsidRPr="00922319">
        <w:rPr>
          <w:b/>
        </w:rPr>
        <w:t>Output File Folder</w:t>
      </w:r>
      <w:r>
        <w:t xml:space="preserve"> dialog.</w:t>
      </w:r>
    </w:p>
    <w:p w:rsidR="00271A9A" w:rsidRDefault="00271A9A" w:rsidP="00271A9A">
      <w:pPr>
        <w:pStyle w:val="ListParagraph"/>
        <w:numPr>
          <w:ilvl w:val="0"/>
          <w:numId w:val="33"/>
          <w:numberingChange w:id="221" w:author="Neil Cowburn" w:date="2008-10-16T12:01:00Z" w:original="%1:13:0:."/>
        </w:numPr>
      </w:pPr>
      <w:r w:rsidRPr="00C25C80">
        <w:t xml:space="preserve">In Visual Studio’s </w:t>
      </w:r>
      <w:r w:rsidRPr="00C25C80">
        <w:rPr>
          <w:b/>
        </w:rPr>
        <w:t>Solution Explorer</w:t>
      </w:r>
      <w:r>
        <w:t xml:space="preserve"> pane, select the </w:t>
      </w:r>
      <w:proofErr w:type="spellStart"/>
      <w:r>
        <w:rPr>
          <w:b/>
        </w:rPr>
        <w:t>ocfhttpd</w:t>
      </w:r>
      <w:proofErr w:type="spellEnd"/>
      <w:r>
        <w:t xml:space="preserve"> Project.</w:t>
      </w:r>
    </w:p>
    <w:p w:rsidR="00271A9A" w:rsidRDefault="00271A9A" w:rsidP="00271A9A">
      <w:pPr>
        <w:pStyle w:val="ListParagraph"/>
        <w:ind w:firstLine="0"/>
      </w:pPr>
      <w:r>
        <w:rPr>
          <w:noProof/>
        </w:rPr>
        <w:drawing>
          <wp:inline distT="0" distB="0" distL="0" distR="0">
            <wp:extent cx="2421890" cy="3229610"/>
            <wp:effectExtent l="1905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2421890" cy="3229610"/>
                    </a:xfrm>
                    <a:prstGeom prst="rect">
                      <a:avLst/>
                    </a:prstGeom>
                    <a:noFill/>
                    <a:ln w="9525">
                      <a:noFill/>
                      <a:miter lim="800000"/>
                      <a:headEnd/>
                      <a:tailEnd/>
                    </a:ln>
                  </pic:spPr>
                </pic:pic>
              </a:graphicData>
            </a:graphic>
          </wp:inline>
        </w:drawing>
      </w:r>
    </w:p>
    <w:p w:rsidR="00271A9A" w:rsidRDefault="00271A9A" w:rsidP="00271A9A">
      <w:pPr>
        <w:pStyle w:val="ListParagraph"/>
        <w:numPr>
          <w:ilvl w:val="0"/>
          <w:numId w:val="33"/>
          <w:numberingChange w:id="222" w:author="Neil Cowburn" w:date="2008-10-16T12:01:00Z" w:original="%1:14:0:."/>
        </w:numPr>
      </w:pPr>
      <w:r>
        <w:t xml:space="preserve">From the Visual Studio </w:t>
      </w:r>
      <w:r w:rsidRPr="008F69E6">
        <w:rPr>
          <w:b/>
        </w:rPr>
        <w:t>Project</w:t>
      </w:r>
      <w:r>
        <w:t xml:space="preserve"> menu item, select </w:t>
      </w:r>
      <w:r w:rsidRPr="008F69E6">
        <w:rPr>
          <w:b/>
        </w:rPr>
        <w:t>Properties</w:t>
      </w:r>
      <w:r>
        <w:t xml:space="preserve"> to display the </w:t>
      </w:r>
      <w:del w:id="223" w:author="Neil Cowburn" w:date="2008-10-16T12:18:00Z">
        <w:r w:rsidRPr="004B3A01" w:rsidDel="002D20E2">
          <w:rPr>
            <w:b/>
          </w:rPr>
          <w:delText xml:space="preserve">StaticContent </w:delText>
        </w:r>
      </w:del>
      <w:proofErr w:type="spellStart"/>
      <w:ins w:id="224" w:author="Neil Cowburn" w:date="2008-10-16T12:18:00Z">
        <w:r w:rsidR="002D20E2">
          <w:rPr>
            <w:b/>
          </w:rPr>
          <w:t>ocfhttpd</w:t>
        </w:r>
        <w:proofErr w:type="spellEnd"/>
        <w:r w:rsidR="002D20E2" w:rsidRPr="004B3A01">
          <w:rPr>
            <w:b/>
          </w:rPr>
          <w:t xml:space="preserve"> </w:t>
        </w:r>
      </w:ins>
      <w:r w:rsidRPr="004B3A01">
        <w:t>Project Properties</w:t>
      </w:r>
      <w:r>
        <w:t xml:space="preserve"> tab and select the </w:t>
      </w:r>
      <w:r w:rsidRPr="004B3A01">
        <w:rPr>
          <w:b/>
        </w:rPr>
        <w:t>Devices</w:t>
      </w:r>
      <w:r>
        <w:t xml:space="preserve"> group.</w:t>
      </w:r>
    </w:p>
    <w:p w:rsidR="00271A9A" w:rsidRDefault="00271A9A" w:rsidP="00271A9A">
      <w:pPr>
        <w:pStyle w:val="ListParagraph"/>
        <w:ind w:firstLine="0"/>
      </w:pPr>
      <w:r>
        <w:rPr>
          <w:noProof/>
        </w:rPr>
        <w:drawing>
          <wp:inline distT="0" distB="0" distL="0" distR="0">
            <wp:extent cx="5251450" cy="3673047"/>
            <wp:effectExtent l="25400" t="0" r="6350"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srcRect/>
                    <a:stretch>
                      <a:fillRect/>
                    </a:stretch>
                  </pic:blipFill>
                  <pic:spPr bwMode="auto">
                    <a:xfrm>
                      <a:off x="0" y="0"/>
                      <a:ext cx="5255059" cy="3675571"/>
                    </a:xfrm>
                    <a:prstGeom prst="rect">
                      <a:avLst/>
                    </a:prstGeom>
                    <a:noFill/>
                    <a:ln w="9525">
                      <a:noFill/>
                      <a:miter lim="800000"/>
                      <a:headEnd/>
                      <a:tailEnd/>
                    </a:ln>
                  </pic:spPr>
                </pic:pic>
              </a:graphicData>
            </a:graphic>
          </wp:inline>
        </w:drawing>
      </w:r>
    </w:p>
    <w:p w:rsidR="00271A9A" w:rsidRDefault="00271A9A" w:rsidP="00271A9A">
      <w:pPr>
        <w:pStyle w:val="ListParagraph"/>
        <w:numPr>
          <w:ilvl w:val="0"/>
          <w:numId w:val="33"/>
          <w:numberingChange w:id="225" w:author="Neil Cowburn" w:date="2008-10-16T12:01:00Z" w:original="%1:15:0:."/>
        </w:numPr>
      </w:pPr>
      <w:r>
        <w:t xml:space="preserve">Click on the </w:t>
      </w:r>
      <w:r w:rsidRPr="004B3A01">
        <w:rPr>
          <w:b/>
        </w:rPr>
        <w:t>[…]</w:t>
      </w:r>
      <w:r>
        <w:t xml:space="preserve"> browse button to the right of the </w:t>
      </w:r>
      <w:r w:rsidRPr="004B3A01">
        <w:rPr>
          <w:b/>
        </w:rPr>
        <w:t>Output file folder</w:t>
      </w:r>
      <w:r>
        <w:t xml:space="preserve"> text box to display the </w:t>
      </w:r>
      <w:r w:rsidRPr="004B3A01">
        <w:rPr>
          <w:b/>
        </w:rPr>
        <w:t>Output File Folder</w:t>
      </w:r>
      <w:r>
        <w:t xml:space="preserve"> dialog.</w:t>
      </w:r>
    </w:p>
    <w:p w:rsidR="00E67B04" w:rsidRDefault="00271A9A" w:rsidP="00E67B04">
      <w:pPr>
        <w:pStyle w:val="ListParagraph"/>
        <w:numPr>
          <w:ilvl w:val="0"/>
          <w:numId w:val="33"/>
          <w:numberingChange w:id="226" w:author="Neil Cowburn" w:date="2008-10-16T12:01:00Z" w:original="%1:16:0:."/>
        </w:numPr>
      </w:pPr>
      <w:r>
        <w:t xml:space="preserve">Change the </w:t>
      </w:r>
      <w:r w:rsidRPr="00922319">
        <w:rPr>
          <w:b/>
        </w:rPr>
        <w:t>Location of output on Device</w:t>
      </w:r>
      <w:r>
        <w:t xml:space="preserve"> dropdown to </w:t>
      </w:r>
      <w:r w:rsidRPr="00922319">
        <w:rPr>
          <w:b/>
        </w:rPr>
        <w:t>Root Folder</w:t>
      </w:r>
      <w:r>
        <w:t>.</w:t>
      </w:r>
    </w:p>
    <w:p w:rsidR="00271A9A" w:rsidRDefault="00271A9A" w:rsidP="00E67B04">
      <w:pPr>
        <w:pStyle w:val="ListParagraph"/>
        <w:numPr>
          <w:ilvl w:val="0"/>
          <w:numId w:val="33"/>
          <w:numberingChange w:id="227" w:author="Neil Cowburn" w:date="2008-10-16T12:01:00Z" w:original="%1:17:0:."/>
        </w:numPr>
      </w:pPr>
      <w:r>
        <w:t xml:space="preserve">Delete all text in the </w:t>
      </w:r>
      <w:r w:rsidRPr="00E67B04">
        <w:rPr>
          <w:b/>
        </w:rPr>
        <w:t>Subdirectory</w:t>
      </w:r>
      <w:r>
        <w:t xml:space="preserve"> text box.</w:t>
      </w:r>
    </w:p>
    <w:p w:rsidR="00271A9A" w:rsidRDefault="00271A9A" w:rsidP="00271A9A">
      <w:pPr>
        <w:pStyle w:val="ListParagraph"/>
        <w:ind w:firstLine="0"/>
      </w:pPr>
      <w:r>
        <w:rPr>
          <w:noProof/>
        </w:rPr>
        <w:drawing>
          <wp:inline distT="0" distB="0" distL="0" distR="0">
            <wp:extent cx="3112770" cy="21304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srcRect/>
                    <a:stretch>
                      <a:fillRect/>
                    </a:stretch>
                  </pic:blipFill>
                  <pic:spPr bwMode="auto">
                    <a:xfrm>
                      <a:off x="0" y="0"/>
                      <a:ext cx="3112770" cy="2130425"/>
                    </a:xfrm>
                    <a:prstGeom prst="rect">
                      <a:avLst/>
                    </a:prstGeom>
                    <a:noFill/>
                    <a:ln w="9525">
                      <a:noFill/>
                      <a:miter lim="800000"/>
                      <a:headEnd/>
                      <a:tailEnd/>
                    </a:ln>
                  </pic:spPr>
                </pic:pic>
              </a:graphicData>
            </a:graphic>
          </wp:inline>
        </w:drawing>
      </w:r>
    </w:p>
    <w:p w:rsidR="00271A9A" w:rsidRDefault="00271A9A" w:rsidP="00271A9A">
      <w:pPr>
        <w:pStyle w:val="ListParagraph"/>
        <w:numPr>
          <w:ilvl w:val="0"/>
          <w:numId w:val="33"/>
          <w:numberingChange w:id="228" w:author="Neil Cowburn" w:date="2008-10-16T12:01:00Z" w:original="%1:18:0:."/>
        </w:numPr>
      </w:pPr>
      <w:r>
        <w:t xml:space="preserve">Click </w:t>
      </w:r>
      <w:r w:rsidRPr="00922319">
        <w:rPr>
          <w:b/>
        </w:rPr>
        <w:t>OK</w:t>
      </w:r>
      <w:r>
        <w:t xml:space="preserve"> to save your changes and close the </w:t>
      </w:r>
      <w:r w:rsidRPr="00922319">
        <w:rPr>
          <w:b/>
        </w:rPr>
        <w:t>Output File Folder</w:t>
      </w:r>
      <w:r>
        <w:t xml:space="preserve"> dialog.</w:t>
      </w:r>
    </w:p>
    <w:p w:rsidR="00686899" w:rsidRDefault="00686899" w:rsidP="000B6514">
      <w:pPr>
        <w:pStyle w:val="Heading1"/>
        <w:pageBreakBefore/>
        <w:ind w:firstLine="0"/>
      </w:pPr>
      <w:bookmarkStart w:id="229" w:name="_Toc85780126"/>
      <w:r>
        <w:t>Hands-on Lab Summary</w:t>
      </w:r>
      <w:bookmarkEnd w:id="229"/>
    </w:p>
    <w:p w:rsidR="000B6514" w:rsidRDefault="000B6514" w:rsidP="000B6514">
      <w:pPr>
        <w:ind w:firstLine="0"/>
      </w:pPr>
      <w:r>
        <w:t xml:space="preserve">While no code was written during this lab, you performed the very important step of setting up your </w:t>
      </w:r>
      <w:proofErr w:type="spellStart"/>
      <w:r>
        <w:t>Padarn</w:t>
      </w:r>
      <w:proofErr w:type="spellEnd"/>
      <w:r>
        <w:t xml:space="preserve"> solution.  </w:t>
      </w:r>
    </w:p>
    <w:p w:rsidR="000B6514" w:rsidRDefault="000B6514" w:rsidP="000B6514">
      <w:pPr>
        <w:ind w:firstLine="0"/>
      </w:pPr>
      <w:r>
        <w:t>In this lab you:</w:t>
      </w:r>
    </w:p>
    <w:p w:rsidR="000B6514" w:rsidRDefault="000B6514" w:rsidP="000B6514">
      <w:pPr>
        <w:pStyle w:val="LabSummary"/>
        <w:numPr>
          <w:numberingChange w:id="230" w:author="Neil Cowburn" w:date="2008-10-16T12:01:00Z" w:original=""/>
        </w:numPr>
        <w:rPr>
          <w:rFonts w:asciiTheme="minorHAnsi" w:hAnsiTheme="minorHAnsi"/>
          <w:lang w:bidi="ar-SA"/>
        </w:rPr>
      </w:pPr>
      <w:r>
        <w:rPr>
          <w:rFonts w:asciiTheme="minorHAnsi" w:hAnsiTheme="minorHAnsi"/>
          <w:lang w:bidi="ar-SA"/>
        </w:rPr>
        <w:t xml:space="preserve">Created your </w:t>
      </w:r>
      <w:proofErr w:type="spellStart"/>
      <w:r>
        <w:rPr>
          <w:rFonts w:asciiTheme="minorHAnsi" w:hAnsiTheme="minorHAnsi"/>
          <w:lang w:bidi="ar-SA"/>
        </w:rPr>
        <w:t>Padarn</w:t>
      </w:r>
      <w:proofErr w:type="spellEnd"/>
      <w:r>
        <w:rPr>
          <w:rFonts w:asciiTheme="minorHAnsi" w:hAnsiTheme="minorHAnsi"/>
          <w:lang w:bidi="ar-SA"/>
        </w:rPr>
        <w:t xml:space="preserve"> Web Site solution</w:t>
      </w:r>
    </w:p>
    <w:p w:rsidR="000B6514" w:rsidRDefault="000B6514" w:rsidP="000B6514">
      <w:pPr>
        <w:pStyle w:val="LabSummary"/>
        <w:numPr>
          <w:numberingChange w:id="231" w:author="Neil Cowburn" w:date="2008-10-16T12:01:00Z" w:original=""/>
        </w:numPr>
        <w:rPr>
          <w:rFonts w:asciiTheme="minorHAnsi" w:hAnsiTheme="minorHAnsi"/>
          <w:lang w:bidi="ar-SA"/>
        </w:rPr>
      </w:pPr>
      <w:r>
        <w:rPr>
          <w:rFonts w:asciiTheme="minorHAnsi" w:hAnsiTheme="minorHAnsi"/>
          <w:lang w:bidi="ar-SA"/>
        </w:rPr>
        <w:t>Created separate projects for the server host, static content and the code-behind classes.</w:t>
      </w:r>
    </w:p>
    <w:p w:rsidR="001533E9" w:rsidRDefault="001533E9" w:rsidP="001533E9">
      <w:pPr>
        <w:pStyle w:val="LabSummary"/>
        <w:numPr>
          <w:numberingChange w:id="232" w:author="Neil Cowburn" w:date="2008-10-16T12:01:00Z" w:original=""/>
        </w:numPr>
        <w:rPr>
          <w:rFonts w:asciiTheme="minorHAnsi" w:hAnsiTheme="minorHAnsi"/>
          <w:lang w:bidi="ar-SA"/>
        </w:rPr>
      </w:pPr>
      <w:r>
        <w:rPr>
          <w:rFonts w:asciiTheme="minorHAnsi" w:hAnsiTheme="minorHAnsi"/>
          <w:lang w:bidi="ar-SA"/>
        </w:rPr>
        <w:t>Adjusted the Solution Configuration options to ensure correct build and deployment behavior</w:t>
      </w:r>
    </w:p>
    <w:p w:rsidR="000B6514" w:rsidRDefault="000B6514" w:rsidP="000B6514">
      <w:pPr>
        <w:pStyle w:val="LabSummary"/>
        <w:numPr>
          <w:numberingChange w:id="233" w:author="Neil Cowburn" w:date="2008-10-16T12:01:00Z" w:original=""/>
        </w:numPr>
        <w:rPr>
          <w:rFonts w:asciiTheme="minorHAnsi" w:hAnsiTheme="minorHAnsi"/>
          <w:lang w:bidi="ar-SA"/>
        </w:rPr>
      </w:pPr>
      <w:r>
        <w:rPr>
          <w:rFonts w:asciiTheme="minorHAnsi" w:hAnsiTheme="minorHAnsi"/>
          <w:lang w:bidi="ar-SA"/>
        </w:rPr>
        <w:t>Set the Project Deployment Directories for each Project</w:t>
      </w:r>
    </w:p>
    <w:p w:rsidR="000B6514" w:rsidRDefault="000B6514" w:rsidP="000B6514">
      <w:pPr>
        <w:pStyle w:val="LabSummary"/>
        <w:numPr>
          <w:ilvl w:val="0"/>
          <w:numId w:val="0"/>
        </w:numPr>
        <w:ind w:left="432" w:hanging="432"/>
        <w:rPr>
          <w:rFonts w:asciiTheme="minorHAnsi" w:hAnsiTheme="minorHAnsi"/>
          <w:lang w:bidi="ar-SA"/>
        </w:rPr>
      </w:pPr>
    </w:p>
    <w:p w:rsidR="000B6514" w:rsidRPr="003E02B1" w:rsidRDefault="001533E9" w:rsidP="001533E9">
      <w:pPr>
        <w:pStyle w:val="LabSummary"/>
        <w:numPr>
          <w:ilvl w:val="0"/>
          <w:numId w:val="0"/>
        </w:numPr>
        <w:rPr>
          <w:rFonts w:asciiTheme="minorHAnsi" w:hAnsiTheme="minorHAnsi"/>
          <w:lang w:bidi="ar-SA"/>
        </w:rPr>
      </w:pPr>
      <w:r w:rsidRPr="001533E9">
        <w:rPr>
          <w:rFonts w:asciiTheme="minorHAnsi" w:hAnsiTheme="minorHAnsi"/>
          <w:lang w:bidi="ar-SA"/>
        </w:rPr>
        <w:t xml:space="preserve">Using these steps as a guideline for </w:t>
      </w:r>
      <w:proofErr w:type="spellStart"/>
      <w:r w:rsidRPr="001533E9">
        <w:rPr>
          <w:rFonts w:asciiTheme="minorHAnsi" w:hAnsiTheme="minorHAnsi"/>
          <w:lang w:bidi="ar-SA"/>
        </w:rPr>
        <w:t>Padarn</w:t>
      </w:r>
      <w:proofErr w:type="spellEnd"/>
      <w:r w:rsidRPr="001533E9">
        <w:rPr>
          <w:rFonts w:asciiTheme="minorHAnsi" w:hAnsiTheme="minorHAnsi"/>
          <w:lang w:bidi="ar-SA"/>
        </w:rPr>
        <w:t xml:space="preserve"> projects will greatly simplify deployment and debugging of your site during the development process.</w:t>
      </w:r>
    </w:p>
    <w:p w:rsidR="000B6514" w:rsidRPr="000B6514" w:rsidRDefault="000B6514" w:rsidP="000B6514"/>
    <w:p w:rsidR="00686899" w:rsidRPr="00686899" w:rsidRDefault="00686899" w:rsidP="00686899"/>
    <w:p w:rsidR="00271A9A" w:rsidRDefault="00271A9A" w:rsidP="00686899">
      <w:pPr>
        <w:ind w:firstLine="0"/>
      </w:pPr>
    </w:p>
    <w:sectPr w:rsidR="00271A9A" w:rsidSect="005C0BFF">
      <w:headerReference w:type="default" r:id="rId38"/>
      <w:footerReference w:type="default" r:id="rId39"/>
      <w:headerReference w:type="first" r:id="rId40"/>
      <w:pgSz w:w="11906" w:h="16838"/>
      <w:pgMar w:top="1560" w:right="1440" w:bottom="2127" w:left="1440" w:header="708" w:footer="708" w:gutter="0"/>
      <w:cols w:space="708"/>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E32EB" w:rsidRDefault="00AE32EB" w:rsidP="00105491">
      <w:r>
        <w:separator/>
      </w:r>
    </w:p>
  </w:endnote>
  <w:endnote w:type="continuationSeparator" w:id="1">
    <w:p w:rsidR="00AE32EB" w:rsidRDefault="00AE32EB"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rPr>
        <w:sz w:val="18"/>
      </w:rPr>
      <w:id w:val="528656"/>
      <w:docPartObj>
        <w:docPartGallery w:val="Page Numbers (Bottom of Page)"/>
        <w:docPartUnique/>
      </w:docPartObj>
    </w:sdtPr>
    <w:sdtContent>
      <w:p w:rsidR="00AE32EB" w:rsidRPr="007C05E3" w:rsidRDefault="00AE32EB" w:rsidP="00105491">
        <w:pPr>
          <w:pStyle w:val="Footer"/>
          <w:rPr>
            <w:sz w:val="18"/>
          </w:rPr>
        </w:pPr>
        <w:sdt>
          <w:sdtPr>
            <w:rPr>
              <w:sz w:val="18"/>
            </w:rPr>
            <w:id w:val="528657"/>
            <w:docPartObj>
              <w:docPartGallery w:val="Page Numbers (Top of Page)"/>
              <w:docPartUnique/>
            </w:docPartObj>
          </w:sdtPr>
          <w:sdtContent>
            <w:r w:rsidRPr="007C05E3">
              <w:rPr>
                <w:sz w:val="18"/>
              </w:rPr>
              <w:t xml:space="preserve">Page </w:t>
            </w:r>
            <w:r w:rsidRPr="007C05E3">
              <w:rPr>
                <w:b/>
                <w:sz w:val="18"/>
              </w:rPr>
              <w:fldChar w:fldCharType="begin"/>
            </w:r>
            <w:r w:rsidRPr="007C05E3">
              <w:rPr>
                <w:b/>
                <w:sz w:val="18"/>
              </w:rPr>
              <w:instrText xml:space="preserve"> PAGE </w:instrText>
            </w:r>
            <w:r w:rsidRPr="007C05E3">
              <w:rPr>
                <w:b/>
                <w:sz w:val="18"/>
              </w:rPr>
              <w:fldChar w:fldCharType="separate"/>
            </w:r>
            <w:r w:rsidR="00D01B3E">
              <w:rPr>
                <w:b/>
                <w:noProof/>
                <w:sz w:val="18"/>
              </w:rPr>
              <w:t>2</w:t>
            </w:r>
            <w:r w:rsidRPr="007C05E3">
              <w:rPr>
                <w:b/>
                <w:sz w:val="18"/>
              </w:rPr>
              <w:fldChar w:fldCharType="end"/>
            </w:r>
            <w:r w:rsidRPr="007C05E3">
              <w:rPr>
                <w:sz w:val="18"/>
              </w:rPr>
              <w:t xml:space="preserve"> of </w:t>
            </w:r>
            <w:r w:rsidRPr="007C05E3">
              <w:rPr>
                <w:b/>
                <w:sz w:val="18"/>
              </w:rPr>
              <w:fldChar w:fldCharType="begin"/>
            </w:r>
            <w:r w:rsidRPr="007C05E3">
              <w:rPr>
                <w:b/>
                <w:sz w:val="18"/>
              </w:rPr>
              <w:instrText xml:space="preserve"> NUMPAGES  </w:instrText>
            </w:r>
            <w:r w:rsidRPr="007C05E3">
              <w:rPr>
                <w:b/>
                <w:sz w:val="18"/>
              </w:rPr>
              <w:fldChar w:fldCharType="separate"/>
            </w:r>
            <w:r w:rsidR="00D01B3E">
              <w:rPr>
                <w:b/>
                <w:noProof/>
                <w:sz w:val="18"/>
              </w:rPr>
              <w:t>25</w:t>
            </w:r>
            <w:r w:rsidRPr="007C05E3">
              <w:rPr>
                <w:b/>
                <w:sz w:val="18"/>
              </w:rPr>
              <w:fldChar w:fldCharType="end"/>
            </w:r>
            <w:r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Pr>
                    <w:sz w:val="18"/>
                  </w:rPr>
                  <w:t xml:space="preserve">HOL P100 - Creating a </w:t>
                </w:r>
                <w:proofErr w:type="spellStart"/>
                <w:r>
                  <w:rPr>
                    <w:sz w:val="18"/>
                  </w:rPr>
                  <w:t>Padarn</w:t>
                </w:r>
                <w:proofErr w:type="spellEnd"/>
                <w:r>
                  <w:rPr>
                    <w:sz w:val="18"/>
                  </w:rPr>
                  <w:t xml:space="preserve"> Web Solution</w:t>
                </w:r>
              </w:sdtContent>
            </w:sdt>
            <w:r>
              <w:rPr>
                <w:sz w:val="18"/>
              </w:rPr>
              <w:t xml:space="preserve"> </w:t>
            </w:r>
            <w:r>
              <w:rPr>
                <w:sz w:val="18"/>
              </w:rPr>
              <w:tab/>
            </w:r>
          </w:sdtContent>
        </w:sdt>
        <w:r w:rsidRPr="007C05E3">
          <w:rPr>
            <w:sz w:val="18"/>
          </w:rPr>
          <w:tab/>
        </w:r>
      </w:p>
    </w:sdtContent>
  </w:sdt>
  <w:p w:rsidR="00AE32EB" w:rsidRDefault="00AE32EB" w:rsidP="00105491">
    <w:pPr>
      <w:pStyle w:val="Footer"/>
      <w:rPr>
        <w:sz w:val="18"/>
      </w:rPr>
    </w:pPr>
    <w:r w:rsidRPr="007C05E3">
      <w:rPr>
        <w:sz w:val="18"/>
      </w:rPr>
      <w:tab/>
    </w:r>
    <w:r>
      <w:rPr>
        <w:sz w:val="18"/>
      </w:rPr>
      <w:t>Revision 1.0 (</w:t>
    </w:r>
    <w:r w:rsidRPr="007C05E3">
      <w:rPr>
        <w:sz w:val="18"/>
      </w:rPr>
      <w:t xml:space="preserve">Last Revised: </w:t>
    </w:r>
    <w:r>
      <w:rPr>
        <w:sz w:val="18"/>
      </w:rPr>
      <w:fldChar w:fldCharType="begin"/>
    </w:r>
    <w:r>
      <w:rPr>
        <w:sz w:val="18"/>
      </w:rPr>
      <w:instrText xml:space="preserve"> DATE \@ "MMMM d, yyyy" </w:instrText>
    </w:r>
    <w:r>
      <w:rPr>
        <w:sz w:val="18"/>
      </w:rPr>
      <w:fldChar w:fldCharType="separate"/>
    </w:r>
    <w:r>
      <w:rPr>
        <w:noProof/>
        <w:sz w:val="18"/>
      </w:rPr>
      <w:t>October 16, 2008</w:t>
    </w:r>
    <w:r>
      <w:rPr>
        <w:sz w:val="18"/>
      </w:rPr>
      <w:fldChar w:fldCharType="end"/>
    </w:r>
    <w:r>
      <w:rPr>
        <w:sz w:val="18"/>
      </w:rPr>
      <w:t>)</w:t>
    </w:r>
  </w:p>
  <w:p w:rsidR="00AE32EB" w:rsidRPr="007C05E3" w:rsidRDefault="00AE32EB" w:rsidP="00C26185">
    <w:pPr>
      <w:pStyle w:val="Footer"/>
      <w:jc w:val="center"/>
      <w:rPr>
        <w:sz w:val="18"/>
      </w:rPr>
    </w:pPr>
    <w:r>
      <w:rPr>
        <w:sz w:val="18"/>
      </w:rPr>
      <w:t>©2008, OpenNETCF Consulting, LLC www.OpenNETCF.com</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E32EB" w:rsidRDefault="00AE32EB" w:rsidP="00105491">
      <w:r>
        <w:separator/>
      </w:r>
    </w:p>
  </w:footnote>
  <w:footnote w:type="continuationSeparator" w:id="1">
    <w:p w:rsidR="00AE32EB" w:rsidRDefault="00AE32EB" w:rsidP="00105491">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E32EB" w:rsidRDefault="00AE32EB"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AE32EB" w:rsidRDefault="00AE32EB"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7">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1"/>
  </w:num>
  <w:num w:numId="3">
    <w:abstractNumId w:val="24"/>
  </w:num>
  <w:num w:numId="4">
    <w:abstractNumId w:val="5"/>
  </w:num>
  <w:num w:numId="5">
    <w:abstractNumId w:val="27"/>
  </w:num>
  <w:num w:numId="6">
    <w:abstractNumId w:val="9"/>
  </w:num>
  <w:num w:numId="7">
    <w:abstractNumId w:val="22"/>
  </w:num>
  <w:num w:numId="8">
    <w:abstractNumId w:val="0"/>
  </w:num>
  <w:num w:numId="9">
    <w:abstractNumId w:val="6"/>
  </w:num>
  <w:num w:numId="10">
    <w:abstractNumId w:val="13"/>
  </w:num>
  <w:num w:numId="11">
    <w:abstractNumId w:val="1"/>
  </w:num>
  <w:num w:numId="12">
    <w:abstractNumId w:val="8"/>
  </w:num>
  <w:num w:numId="13">
    <w:abstractNumId w:val="15"/>
  </w:num>
  <w:num w:numId="14">
    <w:abstractNumId w:val="1"/>
  </w:num>
  <w:num w:numId="15">
    <w:abstractNumId w:val="2"/>
  </w:num>
  <w:num w:numId="16">
    <w:abstractNumId w:val="18"/>
  </w:num>
  <w:num w:numId="17">
    <w:abstractNumId w:val="4"/>
  </w:num>
  <w:num w:numId="18">
    <w:abstractNumId w:val="3"/>
  </w:num>
  <w:num w:numId="19">
    <w:abstractNumId w:val="26"/>
  </w:num>
  <w:num w:numId="20">
    <w:abstractNumId w:val="1"/>
  </w:num>
  <w:num w:numId="21">
    <w:abstractNumId w:val="20"/>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9"/>
  </w:num>
  <w:num w:numId="23">
    <w:abstractNumId w:val="7"/>
  </w:num>
  <w:num w:numId="24">
    <w:abstractNumId w:val="16"/>
  </w:num>
  <w:num w:numId="25">
    <w:abstractNumId w:val="20"/>
  </w:num>
  <w:num w:numId="26">
    <w:abstractNumId w:val="12"/>
  </w:num>
  <w:num w:numId="27">
    <w:abstractNumId w:val="23"/>
  </w:num>
  <w:num w:numId="28">
    <w:abstractNumId w:val="10"/>
  </w:num>
  <w:num w:numId="29">
    <w:abstractNumId w:val="25"/>
  </w:num>
  <w:num w:numId="30">
    <w:abstractNumId w:val="17"/>
  </w:num>
  <w:num w:numId="31">
    <w:abstractNumId w:val="19"/>
  </w:num>
  <w:num w:numId="32">
    <w:abstractNumId w:val="14"/>
  </w:num>
  <w:num w:numId="33">
    <w:abstractNumId w:val="1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attachedTemplate r:id="rId1"/>
  <w:revisionView w:markup="0"/>
  <w:trackRevisions/>
  <w:doNotTrackMoves/>
  <w:defaultTabStop w:val="720"/>
  <w:drawingGridHorizontalSpacing w:val="110"/>
  <w:displayHorizontalDrawingGridEvery w:val="2"/>
  <w:characterSpacingControl w:val="doNotCompress"/>
  <w:hdrShapeDefaults>
    <o:shapedefaults v:ext="edit" spidmax="2051"/>
  </w:hdrShapeDefaults>
  <w:footnotePr>
    <w:footnote w:id="0"/>
    <w:footnote w:id="1"/>
  </w:footnotePr>
  <w:endnotePr>
    <w:endnote w:id="0"/>
    <w:endnote w:id="1"/>
  </w:endnotePr>
  <w:compat/>
  <w:rsids>
    <w:rsidRoot w:val="00006121"/>
    <w:rsid w:val="00000AE4"/>
    <w:rsid w:val="00000B41"/>
    <w:rsid w:val="00006121"/>
    <w:rsid w:val="0001201A"/>
    <w:rsid w:val="000163E6"/>
    <w:rsid w:val="00033802"/>
    <w:rsid w:val="000364D3"/>
    <w:rsid w:val="0004144F"/>
    <w:rsid w:val="00042646"/>
    <w:rsid w:val="00043744"/>
    <w:rsid w:val="000449CB"/>
    <w:rsid w:val="00055FCA"/>
    <w:rsid w:val="00066EF2"/>
    <w:rsid w:val="0006709D"/>
    <w:rsid w:val="00074C31"/>
    <w:rsid w:val="00084B52"/>
    <w:rsid w:val="00095EDA"/>
    <w:rsid w:val="00096F90"/>
    <w:rsid w:val="000A3F22"/>
    <w:rsid w:val="000A4596"/>
    <w:rsid w:val="000B3448"/>
    <w:rsid w:val="000B6514"/>
    <w:rsid w:val="000E1641"/>
    <w:rsid w:val="00102436"/>
    <w:rsid w:val="00105491"/>
    <w:rsid w:val="00110BCE"/>
    <w:rsid w:val="0013195B"/>
    <w:rsid w:val="001474A8"/>
    <w:rsid w:val="001533E9"/>
    <w:rsid w:val="00155FB1"/>
    <w:rsid w:val="00160D33"/>
    <w:rsid w:val="001633A8"/>
    <w:rsid w:val="001754F5"/>
    <w:rsid w:val="00175596"/>
    <w:rsid w:val="00177C8C"/>
    <w:rsid w:val="00187D2C"/>
    <w:rsid w:val="001B7847"/>
    <w:rsid w:val="001C7A0B"/>
    <w:rsid w:val="001E14D9"/>
    <w:rsid w:val="001E7033"/>
    <w:rsid w:val="001F4C5B"/>
    <w:rsid w:val="00203AF9"/>
    <w:rsid w:val="00222BEE"/>
    <w:rsid w:val="00223458"/>
    <w:rsid w:val="0023398B"/>
    <w:rsid w:val="00242932"/>
    <w:rsid w:val="00245259"/>
    <w:rsid w:val="00254326"/>
    <w:rsid w:val="00261218"/>
    <w:rsid w:val="00271A9A"/>
    <w:rsid w:val="00277D69"/>
    <w:rsid w:val="00290B10"/>
    <w:rsid w:val="002B0856"/>
    <w:rsid w:val="002B51DC"/>
    <w:rsid w:val="002B5451"/>
    <w:rsid w:val="002B5EB1"/>
    <w:rsid w:val="002B665D"/>
    <w:rsid w:val="002D1D8D"/>
    <w:rsid w:val="002D20E2"/>
    <w:rsid w:val="002E2DF2"/>
    <w:rsid w:val="002F206D"/>
    <w:rsid w:val="002F2CA2"/>
    <w:rsid w:val="002F426D"/>
    <w:rsid w:val="002F6350"/>
    <w:rsid w:val="00302EA6"/>
    <w:rsid w:val="00307455"/>
    <w:rsid w:val="0031757C"/>
    <w:rsid w:val="0033159A"/>
    <w:rsid w:val="0033316D"/>
    <w:rsid w:val="0034234F"/>
    <w:rsid w:val="00343348"/>
    <w:rsid w:val="003436E9"/>
    <w:rsid w:val="00343E2C"/>
    <w:rsid w:val="003513ED"/>
    <w:rsid w:val="00353F8C"/>
    <w:rsid w:val="00376953"/>
    <w:rsid w:val="00394E61"/>
    <w:rsid w:val="003A1B27"/>
    <w:rsid w:val="003A733E"/>
    <w:rsid w:val="003B10EA"/>
    <w:rsid w:val="003B4406"/>
    <w:rsid w:val="003B6535"/>
    <w:rsid w:val="003D6098"/>
    <w:rsid w:val="003E02B1"/>
    <w:rsid w:val="00401C9C"/>
    <w:rsid w:val="00403BA9"/>
    <w:rsid w:val="004449F6"/>
    <w:rsid w:val="00446DEA"/>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21AC4"/>
    <w:rsid w:val="00526C04"/>
    <w:rsid w:val="00530C76"/>
    <w:rsid w:val="0053407D"/>
    <w:rsid w:val="00555709"/>
    <w:rsid w:val="005565D5"/>
    <w:rsid w:val="00571768"/>
    <w:rsid w:val="00577A4B"/>
    <w:rsid w:val="005837AC"/>
    <w:rsid w:val="0058718F"/>
    <w:rsid w:val="005A6DAE"/>
    <w:rsid w:val="005A7354"/>
    <w:rsid w:val="005C0BFF"/>
    <w:rsid w:val="005F0987"/>
    <w:rsid w:val="005F5B49"/>
    <w:rsid w:val="005F7547"/>
    <w:rsid w:val="005F7E70"/>
    <w:rsid w:val="00600C28"/>
    <w:rsid w:val="00604C63"/>
    <w:rsid w:val="00607A85"/>
    <w:rsid w:val="00613226"/>
    <w:rsid w:val="0062271A"/>
    <w:rsid w:val="00630FB6"/>
    <w:rsid w:val="006320DA"/>
    <w:rsid w:val="0063643E"/>
    <w:rsid w:val="006478BB"/>
    <w:rsid w:val="0065328B"/>
    <w:rsid w:val="0065754B"/>
    <w:rsid w:val="006757A1"/>
    <w:rsid w:val="00676776"/>
    <w:rsid w:val="00677665"/>
    <w:rsid w:val="0067799C"/>
    <w:rsid w:val="006821B1"/>
    <w:rsid w:val="00682ED7"/>
    <w:rsid w:val="00686899"/>
    <w:rsid w:val="006B44AF"/>
    <w:rsid w:val="006D1F3A"/>
    <w:rsid w:val="00704A54"/>
    <w:rsid w:val="00712EEA"/>
    <w:rsid w:val="007162B5"/>
    <w:rsid w:val="00721DA7"/>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16D3"/>
    <w:rsid w:val="008158C1"/>
    <w:rsid w:val="00816610"/>
    <w:rsid w:val="0082004D"/>
    <w:rsid w:val="00820701"/>
    <w:rsid w:val="0082132C"/>
    <w:rsid w:val="0082276F"/>
    <w:rsid w:val="0083085F"/>
    <w:rsid w:val="00833185"/>
    <w:rsid w:val="00843C1F"/>
    <w:rsid w:val="00861EFD"/>
    <w:rsid w:val="00866DE9"/>
    <w:rsid w:val="0086747F"/>
    <w:rsid w:val="00872EE1"/>
    <w:rsid w:val="0089420D"/>
    <w:rsid w:val="00895C89"/>
    <w:rsid w:val="008A23AB"/>
    <w:rsid w:val="008A5AB5"/>
    <w:rsid w:val="008A76E9"/>
    <w:rsid w:val="008B506F"/>
    <w:rsid w:val="008C3D0F"/>
    <w:rsid w:val="008D621B"/>
    <w:rsid w:val="008F3488"/>
    <w:rsid w:val="008F4FD4"/>
    <w:rsid w:val="008F5FF4"/>
    <w:rsid w:val="008F69E6"/>
    <w:rsid w:val="009009DE"/>
    <w:rsid w:val="00912E8E"/>
    <w:rsid w:val="00922319"/>
    <w:rsid w:val="0092320C"/>
    <w:rsid w:val="00935AE2"/>
    <w:rsid w:val="009412C3"/>
    <w:rsid w:val="00942494"/>
    <w:rsid w:val="009579A3"/>
    <w:rsid w:val="009640CE"/>
    <w:rsid w:val="00966BF6"/>
    <w:rsid w:val="00972262"/>
    <w:rsid w:val="00973B53"/>
    <w:rsid w:val="00974627"/>
    <w:rsid w:val="009839B8"/>
    <w:rsid w:val="00991BAF"/>
    <w:rsid w:val="00994ED1"/>
    <w:rsid w:val="009A2394"/>
    <w:rsid w:val="009A2597"/>
    <w:rsid w:val="009C1079"/>
    <w:rsid w:val="009C5E37"/>
    <w:rsid w:val="009D7303"/>
    <w:rsid w:val="009E7ACD"/>
    <w:rsid w:val="009F0A45"/>
    <w:rsid w:val="00A21F7E"/>
    <w:rsid w:val="00A226BF"/>
    <w:rsid w:val="00A246EF"/>
    <w:rsid w:val="00A3070D"/>
    <w:rsid w:val="00A31115"/>
    <w:rsid w:val="00A3499B"/>
    <w:rsid w:val="00A50282"/>
    <w:rsid w:val="00A54C12"/>
    <w:rsid w:val="00A80D18"/>
    <w:rsid w:val="00AA3FF8"/>
    <w:rsid w:val="00AE0EB0"/>
    <w:rsid w:val="00AE32EB"/>
    <w:rsid w:val="00AE6E53"/>
    <w:rsid w:val="00AF26E8"/>
    <w:rsid w:val="00AF62AB"/>
    <w:rsid w:val="00AF75A1"/>
    <w:rsid w:val="00B018A7"/>
    <w:rsid w:val="00B064B8"/>
    <w:rsid w:val="00B17EF2"/>
    <w:rsid w:val="00B249A1"/>
    <w:rsid w:val="00B324A0"/>
    <w:rsid w:val="00B41C03"/>
    <w:rsid w:val="00B44939"/>
    <w:rsid w:val="00B5421E"/>
    <w:rsid w:val="00B632F2"/>
    <w:rsid w:val="00B6736C"/>
    <w:rsid w:val="00B71A0B"/>
    <w:rsid w:val="00B75FC7"/>
    <w:rsid w:val="00BA09B9"/>
    <w:rsid w:val="00BB5FB5"/>
    <w:rsid w:val="00BD4936"/>
    <w:rsid w:val="00BE593D"/>
    <w:rsid w:val="00BF076E"/>
    <w:rsid w:val="00BF5CA1"/>
    <w:rsid w:val="00C016F1"/>
    <w:rsid w:val="00C01F02"/>
    <w:rsid w:val="00C25C80"/>
    <w:rsid w:val="00C26185"/>
    <w:rsid w:val="00C26250"/>
    <w:rsid w:val="00C27679"/>
    <w:rsid w:val="00C32E78"/>
    <w:rsid w:val="00C41B66"/>
    <w:rsid w:val="00C55374"/>
    <w:rsid w:val="00C57119"/>
    <w:rsid w:val="00C827F7"/>
    <w:rsid w:val="00C92BDB"/>
    <w:rsid w:val="00C97F8A"/>
    <w:rsid w:val="00CA3163"/>
    <w:rsid w:val="00CA49F6"/>
    <w:rsid w:val="00CA53C5"/>
    <w:rsid w:val="00CC6F47"/>
    <w:rsid w:val="00CD5F0C"/>
    <w:rsid w:val="00CE16B1"/>
    <w:rsid w:val="00CF58E8"/>
    <w:rsid w:val="00CF62A8"/>
    <w:rsid w:val="00D01B3E"/>
    <w:rsid w:val="00D02B07"/>
    <w:rsid w:val="00D14726"/>
    <w:rsid w:val="00D2217C"/>
    <w:rsid w:val="00D301EB"/>
    <w:rsid w:val="00D530F2"/>
    <w:rsid w:val="00D53C21"/>
    <w:rsid w:val="00D70B6E"/>
    <w:rsid w:val="00D72308"/>
    <w:rsid w:val="00D72A2A"/>
    <w:rsid w:val="00D753CA"/>
    <w:rsid w:val="00D87400"/>
    <w:rsid w:val="00D92E64"/>
    <w:rsid w:val="00D97699"/>
    <w:rsid w:val="00DC4BB6"/>
    <w:rsid w:val="00DD4588"/>
    <w:rsid w:val="00DD6032"/>
    <w:rsid w:val="00DE3F75"/>
    <w:rsid w:val="00DF04DB"/>
    <w:rsid w:val="00E04445"/>
    <w:rsid w:val="00E04CAC"/>
    <w:rsid w:val="00E0519A"/>
    <w:rsid w:val="00E204DD"/>
    <w:rsid w:val="00E20782"/>
    <w:rsid w:val="00E22B59"/>
    <w:rsid w:val="00E32525"/>
    <w:rsid w:val="00E44CAF"/>
    <w:rsid w:val="00E6152A"/>
    <w:rsid w:val="00E621FC"/>
    <w:rsid w:val="00E62EF9"/>
    <w:rsid w:val="00E6712D"/>
    <w:rsid w:val="00E67B04"/>
    <w:rsid w:val="00E77BFD"/>
    <w:rsid w:val="00E80011"/>
    <w:rsid w:val="00E81056"/>
    <w:rsid w:val="00E83852"/>
    <w:rsid w:val="00E93F96"/>
    <w:rsid w:val="00E9463E"/>
    <w:rsid w:val="00E95E0B"/>
    <w:rsid w:val="00EA1099"/>
    <w:rsid w:val="00EB7F53"/>
    <w:rsid w:val="00ED301B"/>
    <w:rsid w:val="00EE1EAD"/>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91C34"/>
    <w:rsid w:val="00F92471"/>
    <w:rsid w:val="00F9370D"/>
    <w:rsid w:val="00F94EBC"/>
    <w:rsid w:val="00FA538B"/>
    <w:rsid w:val="00FB4554"/>
    <w:rsid w:val="00FB473F"/>
    <w:rsid w:val="00FD47DB"/>
  </w:rsids>
  <m:mathPr>
    <m:mathFont m:val="Consola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heading 2" w:uiPriority="9" w:qFormat="1"/>
    <w:lsdException w:name="heading 3" w:uiPriority="9" w:qFormat="1"/>
    <w:lsdException w:name="toc 1" w:uiPriority="39"/>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5" Type="http://schemas.openxmlformats.org/officeDocument/2006/relationships/image" Target="media/image28.png"/><Relationship Id="rId31" Type="http://schemas.openxmlformats.org/officeDocument/2006/relationships/image" Target="media/image24.png"/><Relationship Id="rId34" Type="http://schemas.openxmlformats.org/officeDocument/2006/relationships/image" Target="media/image27.png"/><Relationship Id="rId39" Type="http://schemas.openxmlformats.org/officeDocument/2006/relationships/footer" Target="footer1.xml"/><Relationship Id="rId40" Type="http://schemas.openxmlformats.org/officeDocument/2006/relationships/header" Target="header2.xml"/><Relationship Id="rId7" Type="http://schemas.openxmlformats.org/officeDocument/2006/relationships/endnotes" Target="endnotes.xml"/><Relationship Id="rId36" Type="http://schemas.openxmlformats.org/officeDocument/2006/relationships/image" Target="media/image29.png"/><Relationship Id="rId1" Type="http://schemas.openxmlformats.org/officeDocument/2006/relationships/customXml" Target="../customXml/item1.xml"/><Relationship Id="rId24" Type="http://schemas.openxmlformats.org/officeDocument/2006/relationships/image" Target="media/image17.png"/><Relationship Id="rId25" Type="http://schemas.openxmlformats.org/officeDocument/2006/relationships/image" Target="media/image18.png"/><Relationship Id="rId8" Type="http://schemas.openxmlformats.org/officeDocument/2006/relationships/image" Target="media/image1.png"/><Relationship Id="rId13" Type="http://schemas.openxmlformats.org/officeDocument/2006/relationships/image" Target="media/image6.png"/><Relationship Id="rId10" Type="http://schemas.openxmlformats.org/officeDocument/2006/relationships/image" Target="media/image3.png"/><Relationship Id="rId32" Type="http://schemas.openxmlformats.org/officeDocument/2006/relationships/image" Target="media/image25.png"/><Relationship Id="rId37" Type="http://schemas.openxmlformats.org/officeDocument/2006/relationships/image" Target="media/image30.png"/><Relationship Id="rId12" Type="http://schemas.openxmlformats.org/officeDocument/2006/relationships/image" Target="media/image5.png"/><Relationship Id="rId17" Type="http://schemas.openxmlformats.org/officeDocument/2006/relationships/image" Target="media/image10.png"/><Relationship Id="rId9" Type="http://schemas.openxmlformats.org/officeDocument/2006/relationships/image" Target="media/image2.png"/><Relationship Id="rId18" Type="http://schemas.openxmlformats.org/officeDocument/2006/relationships/image" Target="media/image11.png"/><Relationship Id="rId3" Type="http://schemas.openxmlformats.org/officeDocument/2006/relationships/styles" Target="styles.xml"/><Relationship Id="rId27" Type="http://schemas.openxmlformats.org/officeDocument/2006/relationships/image" Target="media/image20.png"/><Relationship Id="rId14" Type="http://schemas.openxmlformats.org/officeDocument/2006/relationships/image" Target="media/image7.png"/><Relationship Id="rId23" Type="http://schemas.openxmlformats.org/officeDocument/2006/relationships/image" Target="media/image16.png"/><Relationship Id="rId4" Type="http://schemas.openxmlformats.org/officeDocument/2006/relationships/settings" Target="settings.xml"/><Relationship Id="rId28" Type="http://schemas.openxmlformats.org/officeDocument/2006/relationships/image" Target="media/image21.png"/><Relationship Id="rId26" Type="http://schemas.openxmlformats.org/officeDocument/2006/relationships/image" Target="media/image19.png"/><Relationship Id="rId30" Type="http://schemas.openxmlformats.org/officeDocument/2006/relationships/image" Target="media/image23.png"/><Relationship Id="rId11" Type="http://schemas.openxmlformats.org/officeDocument/2006/relationships/image" Target="media/image4.png"/><Relationship Id="rId42" Type="http://schemas.openxmlformats.org/officeDocument/2006/relationships/theme" Target="theme/theme1.xml"/><Relationship Id="rId29" Type="http://schemas.openxmlformats.org/officeDocument/2006/relationships/image" Target="media/image22.png"/><Relationship Id="rId6" Type="http://schemas.openxmlformats.org/officeDocument/2006/relationships/footnotes" Target="footnotes.xml"/><Relationship Id="rId16" Type="http://schemas.openxmlformats.org/officeDocument/2006/relationships/image" Target="media/image9.png"/><Relationship Id="rId33" Type="http://schemas.openxmlformats.org/officeDocument/2006/relationships/image" Target="media/image26.png"/><Relationship Id="rId4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19" Type="http://schemas.openxmlformats.org/officeDocument/2006/relationships/image" Target="media/image12.png"/><Relationship Id="rId38" Type="http://schemas.openxmlformats.org/officeDocument/2006/relationships/header" Target="header1.xml"/><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F295A-6451-4317-A0E2-DC4D601C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\Users\Mark\Development\Docs\Training\Mapco Express\OpenNETCF HOL Template.dotx</Template>
  <TotalTime>20</TotalTime>
  <Pages>25</Pages>
  <Words>1500</Words>
  <Characters>8555</Characters>
  <Application>Microsoft Word 12.1.2</Application>
  <DocSecurity>0</DocSecurity>
  <Lines>71</Lines>
  <Paragraphs>17</Paragraphs>
  <ScaleCrop>false</ScaleCrop>
  <HeadingPairs>
    <vt:vector size="2" baseType="variant">
      <vt:variant>
        <vt:lpstr>Title</vt:lpstr>
      </vt:variant>
      <vt:variant>
        <vt:i4>1</vt:i4>
      </vt:variant>
    </vt:vector>
  </HeadingPairs>
  <TitlesOfParts>
    <vt:vector size="1" baseType="lpstr">
      <vt:lpstr>HOL P100 - Creating a Padarn Web Solution</vt:lpstr>
    </vt:vector>
  </TitlesOfParts>
  <Company/>
  <LinksUpToDate>false</LinksUpToDate>
  <CharactersWithSpaces>10506</CharactersWithSpaces>
  <SharedDoc>false</SharedDoc>
  <HyperlinksChanged>false</HyperlinksChanged>
  <AppVersion>12.0258</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P100 - Creating a Padarn Web Solution</dc:title>
  <dc:subject/>
  <dc:creator>OpenNETCF Consulting</dc:creator>
  <cp:keywords/>
  <dc:description/>
  <cp:lastModifiedBy>Neil Cowburn</cp:lastModifiedBy>
  <cp:revision>5</cp:revision>
  <cp:lastPrinted>2008-09-05T15:24:00Z</cp:lastPrinted>
  <dcterms:created xsi:type="dcterms:W3CDTF">2008-10-16T11:14:00Z</dcterms:created>
  <dcterms:modified xsi:type="dcterms:W3CDTF">2008-10-16T11:39:00Z</dcterms:modified>
</cp:coreProperties>
</file>